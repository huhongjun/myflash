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CD3" w:rsidRDefault="00E24231">
      <w:pPr>
        <w:rPr>
          <w:ins w:id="0" w:author="pastoral" w:date="2010-05-29T19:24:00Z"/>
          <w:rFonts w:hint="eastAsia"/>
        </w:rPr>
      </w:pPr>
      <w:ins w:id="1" w:author="pastoral" w:date="2010-05-29T19:24:00Z">
        <w:r>
          <w:rPr>
            <w:rFonts w:hint="eastAsia"/>
          </w:rPr>
          <w:t>任务</w:t>
        </w:r>
      </w:ins>
    </w:p>
    <w:p w:rsidR="00E24231" w:rsidRDefault="00E24231">
      <w:pPr>
        <w:rPr>
          <w:ins w:id="2" w:author="pastoral" w:date="2010-05-29T19:25:00Z"/>
          <w:rFonts w:hint="eastAsia"/>
        </w:rPr>
      </w:pPr>
      <w:ins w:id="3" w:author="pastoral" w:date="2010-05-29T19:24:00Z">
        <w:r>
          <w:rPr>
            <w:rFonts w:hint="eastAsia"/>
          </w:rPr>
          <w:tab/>
        </w:r>
        <w:r>
          <w:rPr>
            <w:rFonts w:hint="eastAsia"/>
          </w:rPr>
          <w:t>图形化显示</w:t>
        </w:r>
      </w:ins>
      <w:ins w:id="4" w:author="pastoral" w:date="2010-05-29T19:25:00Z">
        <w:r>
          <w:rPr>
            <w:rFonts w:hint="eastAsia"/>
          </w:rPr>
          <w:t>局部放电检测数据。</w:t>
        </w:r>
      </w:ins>
    </w:p>
    <w:p w:rsidR="00E24231" w:rsidRDefault="00E24231">
      <w:pPr>
        <w:rPr>
          <w:ins w:id="5" w:author="pastoral" w:date="2010-05-29T19:25:00Z"/>
          <w:rFonts w:hint="eastAsia"/>
        </w:rPr>
      </w:pPr>
    </w:p>
    <w:p w:rsidR="00E24231" w:rsidRDefault="00E24231">
      <w:pPr>
        <w:rPr>
          <w:ins w:id="6" w:author="pastoral" w:date="2010-05-29T19:25:00Z"/>
          <w:rFonts w:hint="eastAsia"/>
        </w:rPr>
      </w:pPr>
      <w:ins w:id="7" w:author="pastoral" w:date="2010-05-29T19:25:00Z">
        <w:r>
          <w:rPr>
            <w:rFonts w:hint="eastAsia"/>
          </w:rPr>
          <w:t>原始数据</w:t>
        </w:r>
      </w:ins>
    </w:p>
    <w:p w:rsidR="00290346" w:rsidRDefault="00E24231">
      <w:pPr>
        <w:rPr>
          <w:ins w:id="8" w:author="pastoral" w:date="2010-05-29T19:26:00Z"/>
          <w:rFonts w:hint="eastAsia"/>
        </w:rPr>
      </w:pPr>
      <w:ins w:id="9" w:author="pastoral" w:date="2010-05-29T19:25:00Z">
        <w:r>
          <w:rPr>
            <w:rFonts w:hint="eastAsia"/>
          </w:rPr>
          <w:tab/>
        </w:r>
        <w:r w:rsidR="00290346">
          <w:rPr>
            <w:rFonts w:hint="eastAsia"/>
          </w:rPr>
          <w:t>数据存放在</w:t>
        </w:r>
      </w:ins>
      <w:ins w:id="10" w:author="pastoral" w:date="2010-05-29T19:26:00Z">
        <w:r w:rsidR="00290346">
          <w:rPr>
            <w:rFonts w:hint="eastAsia"/>
          </w:rPr>
          <w:t>Oracle</w:t>
        </w:r>
      </w:ins>
      <w:ins w:id="11" w:author="pastoral" w:date="2010-05-29T19:25:00Z">
        <w:r w:rsidR="00290346">
          <w:rPr>
            <w:rFonts w:hint="eastAsia"/>
          </w:rPr>
          <w:t>数据库的</w:t>
        </w:r>
        <w:r w:rsidR="00290346">
          <w:rPr>
            <w:rFonts w:hint="eastAsia"/>
          </w:rPr>
          <w:t>blob</w:t>
        </w:r>
      </w:ins>
      <w:ins w:id="12" w:author="pastoral" w:date="2010-05-29T19:26:00Z">
        <w:r w:rsidR="00290346">
          <w:rPr>
            <w:rFonts w:hint="eastAsia"/>
          </w:rPr>
          <w:t>字段中；</w:t>
        </w:r>
      </w:ins>
    </w:p>
    <w:p w:rsidR="00E24231" w:rsidRDefault="00290346" w:rsidP="00290346">
      <w:pPr>
        <w:ind w:firstLine="420"/>
        <w:rPr>
          <w:ins w:id="13" w:author="pastoral" w:date="2010-05-29T19:45:00Z"/>
          <w:rFonts w:hint="eastAsia"/>
        </w:rPr>
        <w:pPrChange w:id="14" w:author="pastoral" w:date="2010-05-29T19:26:00Z">
          <w:pPr/>
        </w:pPrChange>
      </w:pPr>
      <w:ins w:id="15" w:author="pastoral" w:date="2010-05-29T19:26:00Z">
        <w:r>
          <w:rPr>
            <w:rFonts w:hint="eastAsia"/>
          </w:rPr>
          <w:t>每条记录的</w:t>
        </w:r>
        <w:r>
          <w:rPr>
            <w:rFonts w:hint="eastAsia"/>
          </w:rPr>
          <w:t>blob</w:t>
        </w:r>
        <w:r>
          <w:rPr>
            <w:rFonts w:hint="eastAsia"/>
          </w:rPr>
          <w:t>字段是一份完整的用于图形展示的数据；</w:t>
        </w:r>
      </w:ins>
    </w:p>
    <w:p w:rsidR="003C465E" w:rsidRDefault="003C465E" w:rsidP="00290346">
      <w:pPr>
        <w:ind w:firstLine="420"/>
        <w:rPr>
          <w:ins w:id="16" w:author="pastoral" w:date="2010-05-29T19:45:00Z"/>
          <w:rFonts w:hint="eastAsia"/>
        </w:rPr>
        <w:pPrChange w:id="17" w:author="pastoral" w:date="2010-05-29T19:26:00Z">
          <w:pPr/>
        </w:pPrChange>
      </w:pPr>
    </w:p>
    <w:p w:rsidR="003C465E" w:rsidRDefault="003C465E" w:rsidP="00290346">
      <w:pPr>
        <w:ind w:firstLine="420"/>
        <w:rPr>
          <w:ins w:id="18" w:author="pastoral" w:date="2010-05-29T19:27:00Z"/>
          <w:rFonts w:hint="eastAsia"/>
        </w:rPr>
        <w:pPrChange w:id="19" w:author="pastoral" w:date="2010-05-29T19:26:00Z">
          <w:pPr/>
        </w:pPrChange>
      </w:pPr>
      <w:ins w:id="20" w:author="pastoral" w:date="2010-05-29T19:45:00Z">
        <w:r>
          <w:rPr>
            <w:rFonts w:hint="eastAsia"/>
          </w:rPr>
          <w:t>局部放电监测谱图数据为</w:t>
        </w:r>
        <w:r>
          <w:rPr>
            <w:rFonts w:hint="eastAsia"/>
          </w:rPr>
          <w:t>50000</w:t>
        </w:r>
        <w:r>
          <w:rPr>
            <w:rFonts w:hint="eastAsia"/>
          </w:rPr>
          <w:t>个样点，对应</w:t>
        </w:r>
        <w:r>
          <w:rPr>
            <w:rFonts w:hint="eastAsia"/>
          </w:rPr>
          <w:t>50</w:t>
        </w:r>
        <w:r>
          <w:rPr>
            <w:rFonts w:hint="eastAsia"/>
          </w:rPr>
          <w:t>个工频周期的监测数据。</w:t>
        </w:r>
      </w:ins>
    </w:p>
    <w:p w:rsidR="00290346" w:rsidRDefault="00290346" w:rsidP="00290346">
      <w:pPr>
        <w:ind w:firstLine="420"/>
        <w:rPr>
          <w:ins w:id="21" w:author="pastoral" w:date="2010-05-29T19:28:00Z"/>
          <w:rFonts w:hint="eastAsia"/>
        </w:rPr>
        <w:pPrChange w:id="22" w:author="pastoral" w:date="2010-05-29T19:26:00Z">
          <w:pPr/>
        </w:pPrChange>
      </w:pPr>
      <w:ins w:id="23" w:author="pastoral" w:date="2010-05-29T19:27:00Z">
        <w:r>
          <w:rPr>
            <w:rFonts w:hint="eastAsia"/>
          </w:rPr>
          <w:t>时间</w:t>
        </w:r>
        <w:r>
          <w:rPr>
            <w:rFonts w:hint="eastAsia"/>
          </w:rPr>
          <w:t>1</w:t>
        </w:r>
        <w:r>
          <w:rPr>
            <w:rFonts w:hint="eastAsia"/>
          </w:rPr>
          <w:t>秒，分</w:t>
        </w:r>
        <w:r>
          <w:rPr>
            <w:rFonts w:hint="eastAsia"/>
          </w:rPr>
          <w:t>50</w:t>
        </w:r>
        <w:r>
          <w:rPr>
            <w:rFonts w:hint="eastAsia"/>
          </w:rPr>
          <w:t>个周期，每周期为</w:t>
        </w:r>
      </w:ins>
      <w:ins w:id="24" w:author="pastoral" w:date="2010-05-29T19:28:00Z">
        <w:r>
          <w:rPr>
            <w:rFonts w:hint="eastAsia"/>
          </w:rPr>
          <w:t>0-360</w:t>
        </w:r>
        <w:r>
          <w:rPr>
            <w:rFonts w:hint="eastAsia"/>
          </w:rPr>
          <w:t>的完整相位</w:t>
        </w:r>
      </w:ins>
      <w:ins w:id="25" w:author="pastoral" w:date="2010-05-29T19:33:00Z">
        <w:r w:rsidR="00790CAE">
          <w:rPr>
            <w:rFonts w:hint="eastAsia"/>
          </w:rPr>
          <w:t>，采集</w:t>
        </w:r>
        <w:r w:rsidR="00790CAE">
          <w:rPr>
            <w:rFonts w:hint="eastAsia"/>
          </w:rPr>
          <w:t>1000</w:t>
        </w:r>
        <w:r w:rsidR="00790CAE">
          <w:rPr>
            <w:rFonts w:hint="eastAsia"/>
          </w:rPr>
          <w:t>个数据</w:t>
        </w:r>
      </w:ins>
      <w:ins w:id="26" w:author="pastoral" w:date="2010-05-29T19:28:00Z">
        <w:r>
          <w:rPr>
            <w:rFonts w:hint="eastAsia"/>
          </w:rPr>
          <w:t>；</w:t>
        </w:r>
      </w:ins>
    </w:p>
    <w:p w:rsidR="00290346" w:rsidRDefault="00290346" w:rsidP="00290346">
      <w:pPr>
        <w:ind w:firstLine="420"/>
        <w:rPr>
          <w:ins w:id="27" w:author="pastoral" w:date="2010-05-29T19:28:00Z"/>
          <w:rFonts w:hint="eastAsia"/>
        </w:rPr>
        <w:pPrChange w:id="28" w:author="pastoral" w:date="2010-05-29T19:26:00Z">
          <w:pPr/>
        </w:pPrChange>
      </w:pPr>
      <w:ins w:id="29" w:author="pastoral" w:date="2010-05-29T19:28:00Z">
        <w:r>
          <w:rPr>
            <w:rFonts w:hint="eastAsia"/>
          </w:rPr>
          <w:t>数据格式</w:t>
        </w:r>
      </w:ins>
      <w:ins w:id="30" w:author="pastoral" w:date="2010-05-29T19:29:00Z">
        <w:r>
          <w:rPr>
            <w:rFonts w:hint="eastAsia"/>
          </w:rPr>
          <w:t>（按采集时序存放，无值时</w:t>
        </w:r>
      </w:ins>
      <w:ins w:id="31" w:author="pastoral" w:date="2010-05-29T19:37:00Z">
        <w:r w:rsidR="009815F3">
          <w:rPr>
            <w:rFonts w:hint="eastAsia"/>
          </w:rPr>
          <w:t>0xFFFF</w:t>
        </w:r>
      </w:ins>
      <w:ins w:id="32" w:author="pastoral" w:date="2010-05-29T19:30:00Z">
        <w:r>
          <w:rPr>
            <w:rFonts w:hint="eastAsia"/>
          </w:rPr>
          <w:t>，整型</w:t>
        </w:r>
        <w:r>
          <w:rPr>
            <w:rFonts w:hint="eastAsia"/>
          </w:rPr>
          <w:t>2</w:t>
        </w:r>
        <w:r>
          <w:rPr>
            <w:rFonts w:hint="eastAsia"/>
          </w:rPr>
          <w:t>字节，二进制格式</w:t>
        </w:r>
      </w:ins>
      <w:ins w:id="33" w:author="pastoral" w:date="2010-05-29T19:29:00Z">
        <w:r>
          <w:rPr>
            <w:rFonts w:hint="eastAsia"/>
          </w:rPr>
          <w:t>）</w:t>
        </w:r>
      </w:ins>
      <w:ins w:id="34" w:author="pastoral" w:date="2010-05-29T19:28:00Z">
        <w:r>
          <w:rPr>
            <w:rFonts w:hint="eastAsia"/>
          </w:rPr>
          <w:t>：</w:t>
        </w:r>
      </w:ins>
    </w:p>
    <w:p w:rsidR="00290346" w:rsidRDefault="00290346" w:rsidP="00290346">
      <w:pPr>
        <w:ind w:firstLine="420"/>
        <w:rPr>
          <w:ins w:id="35" w:author="pastoral" w:date="2010-05-29T19:33:00Z"/>
          <w:rFonts w:hint="eastAsia"/>
        </w:rPr>
        <w:pPrChange w:id="36" w:author="pastoral" w:date="2010-05-29T19:26:00Z">
          <w:pPr/>
        </w:pPrChange>
      </w:pPr>
      <w:ins w:id="37" w:author="pastoral" w:date="2010-05-29T19:28:00Z">
        <w:r>
          <w:rPr>
            <w:rFonts w:hint="eastAsia"/>
          </w:rPr>
          <w:tab/>
          <w:t>8</w:t>
        </w:r>
        <w:r>
          <w:rPr>
            <w:rFonts w:hint="eastAsia"/>
          </w:rPr>
          <w:t>，</w:t>
        </w:r>
      </w:ins>
      <w:ins w:id="38" w:author="pastoral" w:date="2010-05-29T19:29:00Z">
        <w:r>
          <w:rPr>
            <w:rFonts w:hint="eastAsia"/>
          </w:rPr>
          <w:t>8</w:t>
        </w:r>
        <w:r>
          <w:rPr>
            <w:rFonts w:hint="eastAsia"/>
          </w:rPr>
          <w:t>，，</w:t>
        </w:r>
      </w:ins>
    </w:p>
    <w:p w:rsidR="00790CAE" w:rsidRDefault="00790CAE" w:rsidP="00290346">
      <w:pPr>
        <w:ind w:firstLine="420"/>
        <w:rPr>
          <w:ins w:id="39" w:author="pastoral" w:date="2010-05-29T19:35:00Z"/>
          <w:rFonts w:hint="eastAsia"/>
        </w:rPr>
        <w:pPrChange w:id="40" w:author="pastoral" w:date="2010-05-29T19:26:00Z">
          <w:pPr/>
        </w:pPrChange>
      </w:pPr>
      <w:ins w:id="41" w:author="pastoral" w:date="2010-05-29T19:33:00Z">
        <w:r>
          <w:rPr>
            <w:rFonts w:hint="eastAsia"/>
          </w:rPr>
          <w:t>数据文件大小</w:t>
        </w:r>
      </w:ins>
      <w:ins w:id="42" w:author="pastoral" w:date="2010-05-29T19:34:00Z">
        <w:r>
          <w:rPr>
            <w:rFonts w:hint="eastAsia"/>
          </w:rPr>
          <w:t xml:space="preserve"> 50</w:t>
        </w:r>
        <w:r>
          <w:rPr>
            <w:rFonts w:hint="eastAsia"/>
          </w:rPr>
          <w:t>周期×</w:t>
        </w:r>
        <w:r>
          <w:rPr>
            <w:rFonts w:hint="eastAsia"/>
          </w:rPr>
          <w:t>1000</w:t>
        </w:r>
        <w:r>
          <w:rPr>
            <w:rFonts w:hint="eastAsia"/>
          </w:rPr>
          <w:t>次采样×</w:t>
        </w:r>
        <w:r>
          <w:rPr>
            <w:rFonts w:hint="eastAsia"/>
          </w:rPr>
          <w:t>2</w:t>
        </w:r>
        <w:r>
          <w:rPr>
            <w:rFonts w:hint="eastAsia"/>
          </w:rPr>
          <w:t>字节</w:t>
        </w:r>
        <w:r>
          <w:rPr>
            <w:rFonts w:hint="eastAsia"/>
          </w:rPr>
          <w:t>=</w:t>
        </w:r>
      </w:ins>
      <w:ins w:id="43" w:author="pastoral" w:date="2010-05-29T19:35:00Z">
        <w:r w:rsidR="009815F3">
          <w:rPr>
            <w:rFonts w:hint="eastAsia"/>
          </w:rPr>
          <w:t>100kb</w:t>
        </w:r>
      </w:ins>
    </w:p>
    <w:p w:rsidR="009815F3" w:rsidRDefault="009815F3" w:rsidP="00290346">
      <w:pPr>
        <w:ind w:firstLine="420"/>
        <w:rPr>
          <w:ins w:id="44" w:author="pastoral" w:date="2010-05-29T19:37:00Z"/>
          <w:rFonts w:hint="eastAsia"/>
        </w:rPr>
        <w:pPrChange w:id="45" w:author="pastoral" w:date="2010-05-29T19:26:00Z">
          <w:pPr/>
        </w:pPrChange>
      </w:pPr>
      <w:ins w:id="46" w:author="pastoral" w:date="2010-05-29T19:35:00Z">
        <w:r>
          <w:rPr>
            <w:rFonts w:hint="eastAsia"/>
          </w:rPr>
          <w:t>时间可以</w:t>
        </w:r>
      </w:ins>
      <w:ins w:id="47" w:author="pastoral" w:date="2010-05-29T19:36:00Z">
        <w:r>
          <w:rPr>
            <w:rFonts w:hint="eastAsia"/>
          </w:rPr>
          <w:t>通过序号计算得出；</w:t>
        </w:r>
      </w:ins>
      <w:ins w:id="48" w:author="pastoral" w:date="2010-05-29T19:35:00Z">
        <w:r>
          <w:rPr>
            <w:rFonts w:hint="eastAsia"/>
          </w:rPr>
          <w:t>相位可以通过时间计算得出</w:t>
        </w:r>
      </w:ins>
      <w:ins w:id="49" w:author="pastoral" w:date="2010-05-29T19:36:00Z">
        <w:r>
          <w:rPr>
            <w:rFonts w:hint="eastAsia"/>
          </w:rPr>
          <w:t>；数据文件中只保存放电幅值；</w:t>
        </w:r>
      </w:ins>
    </w:p>
    <w:p w:rsidR="009815F3" w:rsidRDefault="009815F3" w:rsidP="009815F3">
      <w:pPr>
        <w:rPr>
          <w:ins w:id="50" w:author="pastoral" w:date="2010-05-29T19:37:00Z"/>
          <w:rFonts w:hint="eastAsia"/>
        </w:rPr>
        <w:pPrChange w:id="51" w:author="pastoral" w:date="2010-05-29T19:37:00Z">
          <w:pPr/>
        </w:pPrChange>
      </w:pPr>
    </w:p>
    <w:p w:rsidR="009815F3" w:rsidRDefault="009815F3" w:rsidP="009815F3">
      <w:pPr>
        <w:rPr>
          <w:ins w:id="52" w:author="pastoral" w:date="2010-05-29T19:40:00Z"/>
          <w:rFonts w:hint="eastAsia"/>
        </w:rPr>
        <w:pPrChange w:id="53" w:author="pastoral" w:date="2010-05-29T19:37:00Z">
          <w:pPr/>
        </w:pPrChange>
      </w:pPr>
      <w:ins w:id="54" w:author="pastoral" w:date="2010-05-29T19:38:00Z">
        <w:r>
          <w:rPr>
            <w:rFonts w:hint="eastAsia"/>
          </w:rPr>
          <w:t>图形</w:t>
        </w:r>
      </w:ins>
    </w:p>
    <w:p w:rsidR="007B3A5E" w:rsidRPr="003C465E" w:rsidRDefault="007B3A5E" w:rsidP="009815F3">
      <w:pPr>
        <w:rPr>
          <w:ins w:id="55" w:author="pastoral" w:date="2010-05-29T19:38:00Z"/>
          <w:rFonts w:hint="eastAsia"/>
          <w:sz w:val="18"/>
          <w:szCs w:val="18"/>
          <w:rPrChange w:id="56" w:author="pastoral" w:date="2010-05-29T19:46:00Z">
            <w:rPr>
              <w:ins w:id="57" w:author="pastoral" w:date="2010-05-29T19:38:00Z"/>
              <w:rFonts w:hint="eastAsia"/>
            </w:rPr>
          </w:rPrChange>
        </w:rPr>
        <w:pPrChange w:id="58" w:author="pastoral" w:date="2010-05-29T19:37:00Z">
          <w:pPr/>
        </w:pPrChange>
      </w:pPr>
      <w:ins w:id="59" w:author="pastoral" w:date="2010-05-29T19:40:00Z">
        <w:r>
          <w:rPr>
            <w:rFonts w:hint="eastAsia"/>
          </w:rPr>
          <w:tab/>
        </w:r>
        <w:r>
          <w:rPr>
            <w:rFonts w:hint="eastAsia"/>
          </w:rPr>
          <w:t>三维</w:t>
        </w:r>
      </w:ins>
      <w:ins w:id="60" w:author="pastoral" w:date="2010-05-29T19:46:00Z">
        <w:r w:rsidR="003C465E">
          <w:rPr>
            <w:rFonts w:hint="eastAsia"/>
          </w:rPr>
          <w:t>：</w:t>
        </w:r>
        <w:r w:rsidR="003C465E" w:rsidRPr="003C465E">
          <w:rPr>
            <w:rFonts w:hint="eastAsia"/>
            <w:sz w:val="18"/>
            <w:szCs w:val="18"/>
            <w:rPrChange w:id="61" w:author="pastoral" w:date="2010-05-29T19:46:00Z">
              <w:rPr>
                <w:rFonts w:hint="eastAsia"/>
              </w:rPr>
            </w:rPrChange>
          </w:rPr>
          <w:t>局部放电三维图是将</w:t>
        </w:r>
        <w:r w:rsidR="003C465E" w:rsidRPr="003C465E">
          <w:rPr>
            <w:rFonts w:hint="eastAsia"/>
            <w:sz w:val="18"/>
            <w:szCs w:val="18"/>
            <w:rPrChange w:id="62" w:author="pastoral" w:date="2010-05-29T19:46:00Z">
              <w:rPr>
                <w:rFonts w:hint="eastAsia"/>
              </w:rPr>
            </w:rPrChange>
          </w:rPr>
          <w:t>50</w:t>
        </w:r>
        <w:r w:rsidR="003C465E" w:rsidRPr="003C465E">
          <w:rPr>
            <w:rFonts w:hint="eastAsia"/>
            <w:sz w:val="18"/>
            <w:szCs w:val="18"/>
            <w:rPrChange w:id="63" w:author="pastoral" w:date="2010-05-29T19:46:00Z">
              <w:rPr>
                <w:rFonts w:hint="eastAsia"/>
              </w:rPr>
            </w:rPrChange>
          </w:rPr>
          <w:t>个工频周期监测数据折算到一个工频周期内，以突出它们的统计规律性。</w:t>
        </w:r>
      </w:ins>
    </w:p>
    <w:p w:rsidR="009815F3" w:rsidRDefault="00731475" w:rsidP="009815F3">
      <w:pPr>
        <w:rPr>
          <w:ins w:id="64" w:author="pastoral" w:date="2010-05-29T19:51:00Z"/>
          <w:rFonts w:hint="eastAsia"/>
        </w:rPr>
        <w:pPrChange w:id="65" w:author="pastoral" w:date="2010-05-29T19:37:00Z">
          <w:pPr/>
        </w:pPrChange>
      </w:pPr>
      <w:ins w:id="66" w:author="pastoral" w:date="2010-05-29T19:43:00Z">
        <w:r>
          <w:rPr>
            <w:rFonts w:hint="eastAsia"/>
            <w:noProof/>
          </w:rPr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column">
                <wp:posOffset>781050</wp:posOffset>
              </wp:positionH>
              <wp:positionV relativeFrom="paragraph">
                <wp:posOffset>226695</wp:posOffset>
              </wp:positionV>
              <wp:extent cx="4162425" cy="2466975"/>
              <wp:effectExtent l="19050" t="0" r="9525" b="0"/>
              <wp:wrapTopAndBottom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2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62425" cy="2466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  <w:ins w:id="67" w:author="pastoral" w:date="2010-05-29T19:38:00Z">
        <w:r w:rsidR="009815F3">
          <w:rPr>
            <w:rFonts w:hint="eastAsia"/>
          </w:rPr>
          <w:tab/>
        </w:r>
      </w:ins>
      <w:ins w:id="68" w:author="pastoral" w:date="2010-05-29T19:40:00Z">
        <w:r w:rsidR="007B3A5E">
          <w:rPr>
            <w:rFonts w:hint="eastAsia"/>
          </w:rPr>
          <w:tab/>
        </w:r>
      </w:ins>
      <w:ins w:id="69" w:author="pastoral" w:date="2010-05-29T19:39:00Z">
        <w:r w:rsidR="001F5297">
          <w:rPr>
            <w:rFonts w:hint="eastAsia"/>
          </w:rPr>
          <w:t>放电脉冲周期展开图</w:t>
        </w:r>
      </w:ins>
    </w:p>
    <w:p w:rsidR="003C465E" w:rsidRDefault="003C465E" w:rsidP="009815F3">
      <w:pPr>
        <w:rPr>
          <w:ins w:id="70" w:author="pastoral" w:date="2010-05-29T19:51:00Z"/>
          <w:rFonts w:hint="eastAsia"/>
        </w:rPr>
        <w:pPrChange w:id="71" w:author="pastoral" w:date="2010-05-29T19:37:00Z">
          <w:pPr/>
        </w:pPrChange>
      </w:pPr>
      <w:ins w:id="72" w:author="pastoral" w:date="2010-05-29T19:51:00Z">
        <w:r>
          <w:rPr>
            <w:rFonts w:hint="eastAsia"/>
          </w:rPr>
          <w:t>首先将</w:t>
        </w:r>
        <w:r>
          <w:rPr>
            <w:rFonts w:hint="eastAsia"/>
          </w:rPr>
          <w:t>50000</w:t>
        </w:r>
        <w:r>
          <w:rPr>
            <w:rFonts w:hint="eastAsia"/>
          </w:rPr>
          <w:t>个样点按顺序分为</w:t>
        </w:r>
        <w:r>
          <w:rPr>
            <w:rFonts w:hint="eastAsia"/>
          </w:rPr>
          <w:t>50</w:t>
        </w:r>
        <w:r>
          <w:rPr>
            <w:rFonts w:hint="eastAsia"/>
          </w:rPr>
          <w:t>份。三维图的</w:t>
        </w:r>
        <w:r w:rsidRPr="00F16859">
          <w:rPr>
            <w:rFonts w:hint="eastAsia"/>
            <w:b/>
            <w:i/>
          </w:rPr>
          <w:t>x</w:t>
        </w:r>
        <w:r>
          <w:rPr>
            <w:rFonts w:hint="eastAsia"/>
          </w:rPr>
          <w:t>轴为每份</w:t>
        </w:r>
        <w:r>
          <w:rPr>
            <w:rFonts w:hint="eastAsia"/>
          </w:rPr>
          <w:t>1000</w:t>
        </w:r>
        <w:r>
          <w:rPr>
            <w:rFonts w:hint="eastAsia"/>
          </w:rPr>
          <w:t>个样点按</w:t>
        </w:r>
        <w:r>
          <w:rPr>
            <w:rFonts w:hint="eastAsia"/>
          </w:rPr>
          <w:t>360</w:t>
        </w:r>
        <w:r>
          <w:rPr>
            <w:rFonts w:hint="eastAsia"/>
          </w:rPr>
          <w:t>度展开，</w:t>
        </w:r>
        <w:r w:rsidRPr="00F16859">
          <w:rPr>
            <w:rFonts w:hint="eastAsia"/>
            <w:b/>
            <w:i/>
          </w:rPr>
          <w:t>z</w:t>
        </w:r>
        <w:r>
          <w:rPr>
            <w:rFonts w:hint="eastAsia"/>
          </w:rPr>
          <w:t>轴为样点幅值。</w:t>
        </w:r>
        <w:r w:rsidRPr="00F16859">
          <w:rPr>
            <w:rFonts w:hint="eastAsia"/>
            <w:b/>
            <w:i/>
          </w:rPr>
          <w:t>y</w:t>
        </w:r>
        <w:r>
          <w:rPr>
            <w:rFonts w:hint="eastAsia"/>
          </w:rPr>
          <w:t>轴则为周期数。</w:t>
        </w:r>
      </w:ins>
    </w:p>
    <w:p w:rsidR="003C465E" w:rsidRDefault="003C465E" w:rsidP="009815F3">
      <w:pPr>
        <w:rPr>
          <w:ins w:id="73" w:author="pastoral" w:date="2010-05-29T19:51:00Z"/>
          <w:rFonts w:hint="eastAsia"/>
        </w:rPr>
        <w:pPrChange w:id="74" w:author="pastoral" w:date="2010-05-29T19:37:00Z">
          <w:pPr/>
        </w:pPrChange>
      </w:pPr>
      <w:ins w:id="75" w:author="pastoral" w:date="2010-05-29T19:51:00Z">
        <w:r>
          <w:rPr>
            <w:rFonts w:hint="eastAsia"/>
          </w:rPr>
          <w:tab/>
          <w:t>x-y-z =&gt; 1000-50-?</w:t>
        </w:r>
      </w:ins>
      <w:ins w:id="76" w:author="pastoral" w:date="2010-05-29T19:54:00Z">
        <w:r w:rsidR="000E0247">
          <w:rPr>
            <w:rFonts w:hint="eastAsia"/>
          </w:rPr>
          <w:t xml:space="preserve">  </w:t>
        </w:r>
        <w:r w:rsidR="000E0247">
          <w:rPr>
            <w:rFonts w:hint="eastAsia"/>
          </w:rPr>
          <w:t>每个占四个单位</w:t>
        </w:r>
        <w:r w:rsidR="00196E7B">
          <w:rPr>
            <w:rFonts w:hint="eastAsia"/>
          </w:rPr>
          <w:t>，立方体占两个，空位</w:t>
        </w:r>
        <w:r w:rsidR="00196E7B">
          <w:rPr>
            <w:rFonts w:hint="eastAsia"/>
          </w:rPr>
          <w:t>2</w:t>
        </w:r>
        <w:r w:rsidR="00196E7B">
          <w:rPr>
            <w:rFonts w:hint="eastAsia"/>
          </w:rPr>
          <w:t>个</w:t>
        </w:r>
      </w:ins>
    </w:p>
    <w:p w:rsidR="003C465E" w:rsidRDefault="003C465E" w:rsidP="009815F3">
      <w:pPr>
        <w:rPr>
          <w:ins w:id="77" w:author="pastoral" w:date="2010-05-29T19:41:00Z"/>
          <w:rFonts w:hint="eastAsia"/>
        </w:rPr>
        <w:pPrChange w:id="78" w:author="pastoral" w:date="2010-05-29T19:37:00Z">
          <w:pPr/>
        </w:pPrChange>
      </w:pPr>
    </w:p>
    <w:p w:rsidR="00731475" w:rsidRDefault="00731475" w:rsidP="009815F3">
      <w:pPr>
        <w:rPr>
          <w:ins w:id="79" w:author="pastoral" w:date="2010-05-29T19:42:00Z"/>
          <w:rFonts w:hint="eastAsia"/>
        </w:rPr>
        <w:pPrChange w:id="80" w:author="pastoral" w:date="2010-05-29T19:37:00Z">
          <w:pPr/>
        </w:pPrChange>
      </w:pPr>
    </w:p>
    <w:p w:rsidR="00731475" w:rsidRDefault="00731475" w:rsidP="009815F3">
      <w:pPr>
        <w:rPr>
          <w:ins w:id="81" w:author="pastoral" w:date="2010-05-29T19:42:00Z"/>
          <w:rFonts w:hint="eastAsia"/>
        </w:rPr>
        <w:pPrChange w:id="82" w:author="pastoral" w:date="2010-05-29T19:37:00Z">
          <w:pPr/>
        </w:pPrChange>
      </w:pPr>
    </w:p>
    <w:p w:rsidR="001F5297" w:rsidRDefault="001F5297" w:rsidP="007B3A5E">
      <w:pPr>
        <w:ind w:left="420" w:firstLine="420"/>
        <w:rPr>
          <w:ins w:id="83" w:author="pastoral" w:date="2010-05-29T20:04:00Z"/>
          <w:rFonts w:hint="eastAsia"/>
        </w:rPr>
        <w:pPrChange w:id="84" w:author="pastoral" w:date="2010-05-29T19:40:00Z">
          <w:pPr/>
        </w:pPrChange>
      </w:pPr>
      <w:ins w:id="85" w:author="pastoral" w:date="2010-05-29T19:39:00Z">
        <w:r>
          <w:rPr>
            <w:rFonts w:hint="eastAsia"/>
            <w:i/>
          </w:rPr>
          <w:sym w:font="Symbol" w:char="F06A"/>
        </w:r>
        <w:r>
          <w:rPr>
            <w:rFonts w:hint="eastAsia"/>
          </w:rPr>
          <w:t>-</w:t>
        </w:r>
        <w:r>
          <w:rPr>
            <w:i/>
          </w:rPr>
          <w:t>q</w:t>
        </w:r>
        <w:r>
          <w:rPr>
            <w:rFonts w:hint="eastAsia"/>
          </w:rPr>
          <w:t>-</w:t>
        </w:r>
        <w:r>
          <w:rPr>
            <w:rFonts w:hint="eastAsia"/>
            <w:i/>
          </w:rPr>
          <w:t>n</w:t>
        </w:r>
        <w:r>
          <w:rPr>
            <w:rFonts w:hint="eastAsia"/>
          </w:rPr>
          <w:t>谱图</w:t>
        </w:r>
      </w:ins>
    </w:p>
    <w:p w:rsidR="00FC35C8" w:rsidRDefault="00FC35C8" w:rsidP="007B3A5E">
      <w:pPr>
        <w:ind w:left="420" w:firstLine="420"/>
        <w:rPr>
          <w:ins w:id="86" w:author="pastoral" w:date="2010-05-29T20:04:00Z"/>
          <w:rFonts w:hint="eastAsia"/>
          <w:i/>
        </w:rPr>
        <w:pPrChange w:id="87" w:author="pastoral" w:date="2010-05-29T19:40:00Z">
          <w:pPr/>
        </w:pPrChange>
      </w:pPr>
      <w:ins w:id="88" w:author="pastoral" w:date="2010-05-29T20:04:00Z">
        <w:r>
          <w:rPr>
            <w:rFonts w:hint="eastAsia"/>
            <w:i/>
          </w:rPr>
          <w:tab/>
        </w:r>
        <w:r>
          <w:rPr>
            <w:rFonts w:hint="eastAsia"/>
            <w:i/>
          </w:rPr>
          <w:sym w:font="Symbol" w:char="F06A"/>
        </w:r>
      </w:ins>
      <w:ins w:id="89" w:author="pastoral" w:date="2010-05-29T20:05:00Z">
        <w:r>
          <w:rPr>
            <w:rFonts w:hint="eastAsia"/>
            <w:i/>
          </w:rPr>
          <w:tab/>
        </w:r>
        <w:r>
          <w:rPr>
            <w:rFonts w:hint="eastAsia"/>
            <w:i/>
          </w:rPr>
          <w:t>相位</w:t>
        </w:r>
      </w:ins>
    </w:p>
    <w:p w:rsidR="00FC35C8" w:rsidRDefault="00FC35C8" w:rsidP="007B3A5E">
      <w:pPr>
        <w:ind w:left="420" w:firstLine="420"/>
        <w:rPr>
          <w:ins w:id="90" w:author="pastoral" w:date="2010-05-29T20:05:00Z"/>
          <w:rFonts w:hint="eastAsia"/>
          <w:i/>
        </w:rPr>
        <w:pPrChange w:id="91" w:author="pastoral" w:date="2010-05-29T19:40:00Z">
          <w:pPr/>
        </w:pPrChange>
      </w:pPr>
      <w:ins w:id="92" w:author="pastoral" w:date="2010-05-29T20:05:00Z">
        <w:r>
          <w:rPr>
            <w:rFonts w:hint="eastAsia"/>
            <w:i/>
          </w:rPr>
          <w:tab/>
          <w:t>q</w:t>
        </w:r>
        <w:r>
          <w:rPr>
            <w:rFonts w:hint="eastAsia"/>
            <w:i/>
          </w:rPr>
          <w:tab/>
        </w:r>
      </w:ins>
      <w:ins w:id="93" w:author="pastoral" w:date="2010-05-29T20:06:00Z">
        <w:r>
          <w:rPr>
            <w:rFonts w:hint="eastAsia"/>
            <w:i/>
          </w:rPr>
          <w:t>放电幅值</w:t>
        </w:r>
      </w:ins>
    </w:p>
    <w:p w:rsidR="00FC35C8" w:rsidRDefault="00FC35C8" w:rsidP="007B3A5E">
      <w:pPr>
        <w:ind w:left="420" w:firstLine="420"/>
        <w:rPr>
          <w:ins w:id="94" w:author="pastoral" w:date="2010-05-29T20:09:00Z"/>
          <w:rFonts w:hint="eastAsia"/>
          <w:i/>
        </w:rPr>
        <w:pPrChange w:id="95" w:author="pastoral" w:date="2010-05-29T19:40:00Z">
          <w:pPr/>
        </w:pPrChange>
      </w:pPr>
      <w:ins w:id="96" w:author="pastoral" w:date="2010-05-29T20:05:00Z">
        <w:r>
          <w:rPr>
            <w:rFonts w:hint="eastAsia"/>
            <w:i/>
          </w:rPr>
          <w:tab/>
          <w:t>n</w:t>
        </w:r>
      </w:ins>
      <w:ins w:id="97" w:author="pastoral" w:date="2010-05-29T20:06:00Z">
        <w:r>
          <w:rPr>
            <w:rFonts w:hint="eastAsia"/>
            <w:i/>
          </w:rPr>
          <w:tab/>
        </w:r>
        <w:r>
          <w:rPr>
            <w:rFonts w:hint="eastAsia"/>
            <w:i/>
          </w:rPr>
          <w:t>次数</w:t>
        </w:r>
      </w:ins>
    </w:p>
    <w:p w:rsidR="001352BC" w:rsidRDefault="001352BC" w:rsidP="007B3A5E">
      <w:pPr>
        <w:ind w:left="420" w:firstLine="420"/>
        <w:rPr>
          <w:ins w:id="98" w:author="pastoral" w:date="2010-05-29T20:09:00Z"/>
          <w:rFonts w:hint="eastAsia"/>
          <w:i/>
        </w:rPr>
        <w:pPrChange w:id="99" w:author="pastoral" w:date="2010-05-29T19:40:00Z">
          <w:pPr/>
        </w:pPrChange>
      </w:pPr>
    </w:p>
    <w:p w:rsidR="001352BC" w:rsidRDefault="001352BC" w:rsidP="007B3A5E">
      <w:pPr>
        <w:ind w:left="420" w:firstLine="420"/>
        <w:rPr>
          <w:ins w:id="100" w:author="pastoral" w:date="2010-05-29T20:10:00Z"/>
          <w:rFonts w:hint="eastAsia"/>
          <w:i/>
        </w:rPr>
        <w:pPrChange w:id="101" w:author="pastoral" w:date="2010-05-29T19:40:00Z">
          <w:pPr/>
        </w:pPrChange>
      </w:pPr>
      <w:ins w:id="102" w:author="pastoral" w:date="2010-05-29T20:09:00Z">
        <w:r>
          <w:rPr>
            <w:rFonts w:hint="eastAsia"/>
            <w:i/>
          </w:rPr>
          <w:t>20X20=</w:t>
        </w:r>
        <w:r>
          <w:rPr>
            <w:rFonts w:hint="eastAsia"/>
            <w:i/>
          </w:rPr>
          <w:t>》相位</w:t>
        </w:r>
        <w:r>
          <w:rPr>
            <w:rFonts w:hint="eastAsia"/>
            <w:i/>
          </w:rPr>
          <w:t>3</w:t>
        </w:r>
      </w:ins>
      <w:ins w:id="103" w:author="pastoral" w:date="2010-05-29T20:10:00Z">
        <w:r>
          <w:rPr>
            <w:rFonts w:hint="eastAsia"/>
            <w:i/>
          </w:rPr>
          <w:t>60/20</w:t>
        </w:r>
        <w:r>
          <w:rPr>
            <w:rFonts w:hint="eastAsia"/>
            <w:i/>
          </w:rPr>
          <w:t>，放电幅值</w:t>
        </w:r>
        <w:r>
          <w:rPr>
            <w:rFonts w:hint="eastAsia"/>
            <w:i/>
          </w:rPr>
          <w:t>400/20</w:t>
        </w:r>
      </w:ins>
    </w:p>
    <w:p w:rsidR="001352BC" w:rsidRDefault="001352BC" w:rsidP="007B3A5E">
      <w:pPr>
        <w:ind w:left="420" w:firstLine="420"/>
        <w:rPr>
          <w:ins w:id="104" w:author="pastoral" w:date="2010-05-29T19:44:00Z"/>
          <w:rFonts w:hint="eastAsia"/>
        </w:rPr>
        <w:pPrChange w:id="105" w:author="pastoral" w:date="2010-05-29T19:40:00Z">
          <w:pPr/>
        </w:pPrChange>
      </w:pPr>
      <w:ins w:id="106" w:author="pastoral" w:date="2010-05-29T20:10:00Z">
        <w:r>
          <w:rPr>
            <w:rFonts w:hint="eastAsia"/>
            <w:i/>
          </w:rPr>
          <w:t>100X100=</w:t>
        </w:r>
        <w:r>
          <w:rPr>
            <w:rFonts w:hint="eastAsia"/>
            <w:i/>
          </w:rPr>
          <w:t>》</w:t>
        </w:r>
      </w:ins>
      <w:ins w:id="107" w:author="pastoral" w:date="2010-05-29T20:11:00Z">
        <w:r>
          <w:rPr>
            <w:rFonts w:hint="eastAsia"/>
            <w:i/>
          </w:rPr>
          <w:t>相位</w:t>
        </w:r>
        <w:r>
          <w:rPr>
            <w:rFonts w:hint="eastAsia"/>
            <w:i/>
          </w:rPr>
          <w:t>360/100</w:t>
        </w:r>
        <w:r>
          <w:rPr>
            <w:rFonts w:hint="eastAsia"/>
            <w:i/>
          </w:rPr>
          <w:t>，放电幅值</w:t>
        </w:r>
        <w:r>
          <w:rPr>
            <w:rFonts w:hint="eastAsia"/>
            <w:i/>
          </w:rPr>
          <w:t>400/100</w:t>
        </w:r>
      </w:ins>
    </w:p>
    <w:p w:rsidR="00731475" w:rsidRDefault="00731475" w:rsidP="007B3A5E">
      <w:pPr>
        <w:ind w:left="420" w:firstLine="420"/>
        <w:rPr>
          <w:ins w:id="108" w:author="pastoral" w:date="2010-05-29T19:42:00Z"/>
          <w:rFonts w:hint="eastAsia"/>
        </w:rPr>
        <w:pPrChange w:id="109" w:author="pastoral" w:date="2010-05-29T19:40:00Z">
          <w:pPr/>
        </w:pPrChange>
      </w:pPr>
      <w:ins w:id="110" w:author="pastoral" w:date="2010-05-29T19:44:00Z">
        <w:r>
          <w:rPr>
            <w:noProof/>
          </w:rPr>
          <w:lastRenderedPageBreak/>
          <w:drawing>
            <wp:inline distT="0" distB="0" distL="0" distR="0">
              <wp:extent cx="3486150" cy="2209800"/>
              <wp:effectExtent l="19050" t="19050" r="95250" b="95250"/>
              <wp:docPr id="3" name="图片 3" descr="3d_y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4471" name="Picture 7" descr="3d_y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86150" cy="2209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3366FF"/>
                        </a:solidFill>
                        <a:miter lim="800000"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/>
                        </a:outerShdw>
                      </a:effectLst>
                    </pic:spPr>
                  </pic:pic>
                </a:graphicData>
              </a:graphic>
            </wp:inline>
          </w:drawing>
        </w:r>
      </w:ins>
    </w:p>
    <w:p w:rsidR="00731475" w:rsidRDefault="00731475" w:rsidP="007B3A5E">
      <w:pPr>
        <w:ind w:left="420" w:firstLine="420"/>
        <w:rPr>
          <w:ins w:id="111" w:author="pastoral" w:date="2010-05-29T19:40:00Z"/>
          <w:rFonts w:hint="eastAsia"/>
        </w:rPr>
        <w:pPrChange w:id="112" w:author="pastoral" w:date="2010-05-29T19:40:00Z">
          <w:pPr/>
        </w:pPrChange>
      </w:pPr>
    </w:p>
    <w:p w:rsidR="007B3A5E" w:rsidRDefault="007B3A5E" w:rsidP="001F5297">
      <w:pPr>
        <w:ind w:firstLine="420"/>
        <w:rPr>
          <w:ins w:id="113" w:author="pastoral" w:date="2010-05-29T19:39:00Z"/>
          <w:rFonts w:hint="eastAsia"/>
        </w:rPr>
        <w:pPrChange w:id="114" w:author="pastoral" w:date="2010-05-29T19:39:00Z">
          <w:pPr/>
        </w:pPrChange>
      </w:pPr>
      <w:ins w:id="115" w:author="pastoral" w:date="2010-05-29T19:40:00Z">
        <w:r>
          <w:rPr>
            <w:rFonts w:hint="eastAsia"/>
          </w:rPr>
          <w:t>二维</w:t>
        </w:r>
      </w:ins>
    </w:p>
    <w:p w:rsidR="007B3A5E" w:rsidRDefault="007B3A5E" w:rsidP="007B3A5E">
      <w:pPr>
        <w:ind w:left="420" w:firstLine="420"/>
        <w:rPr>
          <w:ins w:id="116" w:author="pastoral" w:date="2010-05-29T20:12:00Z"/>
          <w:rFonts w:hint="eastAsia"/>
          <w:i/>
        </w:rPr>
        <w:pPrChange w:id="117" w:author="pastoral" w:date="2010-05-29T19:41:00Z">
          <w:pPr/>
        </w:pPrChange>
      </w:pPr>
      <w:ins w:id="118" w:author="pastoral" w:date="2010-05-29T19:40:00Z">
        <w:r>
          <w:rPr>
            <w:rFonts w:hint="eastAsia"/>
            <w:i/>
          </w:rPr>
          <w:sym w:font="Symbol" w:char="F06A"/>
        </w:r>
        <w:r>
          <w:rPr>
            <w:rFonts w:hint="eastAsia"/>
          </w:rPr>
          <w:t>-</w:t>
        </w:r>
        <w:r>
          <w:rPr>
            <w:i/>
          </w:rPr>
          <w:t>q</w:t>
        </w:r>
      </w:ins>
      <w:ins w:id="119" w:author="pastoral" w:date="2010-05-29T20:12:00Z">
        <w:r w:rsidR="001352BC">
          <w:rPr>
            <w:rFonts w:hint="eastAsia"/>
            <w:i/>
          </w:rPr>
          <w:tab/>
        </w:r>
        <w:r w:rsidR="001352BC">
          <w:rPr>
            <w:rFonts w:hint="eastAsia"/>
            <w:i/>
          </w:rPr>
          <w:t>相位</w:t>
        </w:r>
        <w:r w:rsidR="001352BC">
          <w:rPr>
            <w:rFonts w:hint="eastAsia"/>
            <w:i/>
          </w:rPr>
          <w:t>-</w:t>
        </w:r>
      </w:ins>
      <w:ins w:id="120" w:author="pastoral" w:date="2010-05-29T20:19:00Z">
        <w:r w:rsidR="00DD36F1">
          <w:rPr>
            <w:rFonts w:hint="eastAsia"/>
            <w:i/>
          </w:rPr>
          <w:t>放电幅度均值</w:t>
        </w:r>
      </w:ins>
    </w:p>
    <w:p w:rsidR="001352BC" w:rsidRDefault="001352BC" w:rsidP="007B3A5E">
      <w:pPr>
        <w:ind w:left="420" w:firstLine="420"/>
        <w:rPr>
          <w:ins w:id="121" w:author="pastoral" w:date="2010-05-29T20:12:00Z"/>
          <w:rFonts w:hint="eastAsia"/>
          <w:i/>
        </w:rPr>
        <w:pPrChange w:id="122" w:author="pastoral" w:date="2010-05-29T19:41:00Z">
          <w:pPr/>
        </w:pPrChange>
      </w:pPr>
      <w:ins w:id="123" w:author="pastoral" w:date="2010-05-29T20:12:00Z">
        <w:r>
          <w:rPr>
            <w:rFonts w:hint="eastAsia"/>
            <w:i/>
          </w:rPr>
          <w:tab/>
        </w:r>
        <w:r>
          <w:rPr>
            <w:rFonts w:hint="eastAsia"/>
            <w:i/>
          </w:rPr>
          <w:t>相位分段；</w:t>
        </w:r>
      </w:ins>
    </w:p>
    <w:p w:rsidR="00731475" w:rsidRDefault="001352BC" w:rsidP="007B3A5E">
      <w:pPr>
        <w:ind w:left="420" w:firstLine="420"/>
        <w:rPr>
          <w:ins w:id="124" w:author="pastoral" w:date="2010-05-29T19:40:00Z"/>
          <w:rFonts w:hint="eastAsia"/>
          <w:i/>
        </w:rPr>
        <w:pPrChange w:id="125" w:author="pastoral" w:date="2010-05-29T19:41:00Z">
          <w:pPr/>
        </w:pPrChange>
      </w:pPr>
      <w:ins w:id="126" w:author="pastoral" w:date="2010-05-29T20:13:00Z">
        <w:r>
          <w:rPr>
            <w:rFonts w:hint="eastAsia"/>
            <w:i/>
          </w:rPr>
          <w:tab/>
        </w:r>
      </w:ins>
    </w:p>
    <w:p w:rsidR="007B3A5E" w:rsidRDefault="007B3A5E" w:rsidP="007B3A5E">
      <w:pPr>
        <w:ind w:left="420" w:firstLine="420"/>
        <w:rPr>
          <w:ins w:id="127" w:author="pastoral" w:date="2010-05-29T19:36:00Z"/>
          <w:rFonts w:hint="eastAsia"/>
        </w:rPr>
        <w:pPrChange w:id="128" w:author="pastoral" w:date="2010-05-29T19:41:00Z">
          <w:pPr/>
        </w:pPrChange>
      </w:pPr>
      <w:ins w:id="129" w:author="pastoral" w:date="2010-05-29T19:40:00Z">
        <w:r>
          <w:rPr>
            <w:rFonts w:hint="eastAsia"/>
            <w:i/>
          </w:rPr>
          <w:sym w:font="Symbol" w:char="F06A"/>
        </w:r>
        <w:r>
          <w:rPr>
            <w:rFonts w:hint="eastAsia"/>
          </w:rPr>
          <w:t>-</w:t>
        </w:r>
        <w:r>
          <w:rPr>
            <w:rFonts w:hint="eastAsia"/>
            <w:i/>
          </w:rPr>
          <w:t>n</w:t>
        </w:r>
      </w:ins>
      <w:ins w:id="130" w:author="pastoral" w:date="2010-05-29T20:19:00Z">
        <w:r w:rsidR="00DD36F1">
          <w:rPr>
            <w:rFonts w:hint="eastAsia"/>
            <w:i/>
          </w:rPr>
          <w:tab/>
        </w:r>
      </w:ins>
      <w:ins w:id="131" w:author="pastoral" w:date="2010-05-29T20:20:00Z">
        <w:r w:rsidR="00DD36F1">
          <w:rPr>
            <w:rFonts w:hint="eastAsia"/>
            <w:i/>
          </w:rPr>
          <w:t>相位</w:t>
        </w:r>
        <w:r w:rsidR="00DD36F1">
          <w:rPr>
            <w:rFonts w:hint="eastAsia"/>
            <w:i/>
          </w:rPr>
          <w:t>-</w:t>
        </w:r>
        <w:r w:rsidR="00DD36F1">
          <w:rPr>
            <w:rFonts w:hint="eastAsia"/>
            <w:i/>
          </w:rPr>
          <w:t>个数</w:t>
        </w:r>
      </w:ins>
    </w:p>
    <w:p w:rsidR="00DD36F1" w:rsidRDefault="00DD36F1" w:rsidP="00DD36F1">
      <w:pPr>
        <w:ind w:left="420" w:firstLine="420"/>
        <w:rPr>
          <w:ins w:id="132" w:author="pastoral" w:date="2010-05-29T20:19:00Z"/>
          <w:rFonts w:hint="eastAsia"/>
          <w:i/>
        </w:rPr>
      </w:pPr>
      <w:ins w:id="133" w:author="pastoral" w:date="2010-05-29T20:19:00Z">
        <w:r>
          <w:rPr>
            <w:rFonts w:hint="eastAsia"/>
          </w:rPr>
          <w:tab/>
        </w:r>
        <w:r>
          <w:rPr>
            <w:rFonts w:hint="eastAsia"/>
            <w:i/>
          </w:rPr>
          <w:t>放电幅值超过某个阀值的个数</w:t>
        </w:r>
      </w:ins>
    </w:p>
    <w:p w:rsidR="009815F3" w:rsidRPr="00DD36F1" w:rsidRDefault="009815F3" w:rsidP="00290346">
      <w:pPr>
        <w:ind w:firstLine="420"/>
        <w:rPr>
          <w:rPrChange w:id="134" w:author="pastoral" w:date="2010-05-29T20:19:00Z">
            <w:rPr/>
          </w:rPrChange>
        </w:rPr>
        <w:pPrChange w:id="135" w:author="pastoral" w:date="2010-05-29T19:26:00Z">
          <w:pPr/>
        </w:pPrChange>
      </w:pPr>
    </w:p>
    <w:sectPr w:rsidR="009815F3" w:rsidRPr="00DD36F1" w:rsidSect="003C46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134" w:header="851" w:footer="992" w:gutter="0"/>
      <w:cols w:space="425"/>
      <w:docGrid w:type="lines" w:linePitch="312"/>
      <w:sectPrChange w:id="137" w:author="pastoral" w:date="2010-05-29T19:47:00Z">
        <w:sectPr w:rsidR="009815F3" w:rsidRPr="00DD36F1" w:rsidSect="003C465E">
          <w:pgMar w:left="1800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ACB" w:rsidRDefault="00617ACB" w:rsidP="00D51A5A">
      <w:r>
        <w:separator/>
      </w:r>
    </w:p>
  </w:endnote>
  <w:endnote w:type="continuationSeparator" w:id="0">
    <w:p w:rsidR="00617ACB" w:rsidRDefault="00617ACB" w:rsidP="00D51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5E" w:rsidRDefault="003C465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5E" w:rsidRDefault="003C465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5E" w:rsidRDefault="003C465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ACB" w:rsidRDefault="00617ACB" w:rsidP="00D51A5A">
      <w:r>
        <w:separator/>
      </w:r>
    </w:p>
  </w:footnote>
  <w:footnote w:type="continuationSeparator" w:id="0">
    <w:p w:rsidR="00617ACB" w:rsidRDefault="00617ACB" w:rsidP="00D51A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5E" w:rsidRDefault="003C465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5E" w:rsidRDefault="003C465E" w:rsidP="003C465E">
    <w:pPr>
      <w:pStyle w:val="a3"/>
      <w:pPrChange w:id="136" w:author="pastoral" w:date="2010-05-29T19:47:00Z">
        <w:pPr>
          <w:pStyle w:val="a3"/>
        </w:pPr>
      </w:pPrChange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5E" w:rsidRDefault="003C465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A5A"/>
    <w:rsid w:val="000E0247"/>
    <w:rsid w:val="001352BC"/>
    <w:rsid w:val="00196E7B"/>
    <w:rsid w:val="001F5297"/>
    <w:rsid w:val="00290346"/>
    <w:rsid w:val="003C465E"/>
    <w:rsid w:val="00617ACB"/>
    <w:rsid w:val="00731475"/>
    <w:rsid w:val="00790CAE"/>
    <w:rsid w:val="007B3A5E"/>
    <w:rsid w:val="009815F3"/>
    <w:rsid w:val="00BA1CD3"/>
    <w:rsid w:val="00D51A5A"/>
    <w:rsid w:val="00DD36F1"/>
    <w:rsid w:val="00E24231"/>
    <w:rsid w:val="00FC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1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1A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1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1A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raq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5591DAD-80D9-48D8-B797-203B76F042C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39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pastoral</dc:creator>
  <cp:keywords/>
  <dc:description/>
  <cp:lastModifiedBy>pastoral</cp:lastModifiedBy>
  <cp:revision>11</cp:revision>
  <dcterms:created xsi:type="dcterms:W3CDTF">2010-05-29T11:24:00Z</dcterms:created>
  <dcterms:modified xsi:type="dcterms:W3CDTF">2010-05-29T12:20:00Z</dcterms:modified>
</cp:coreProperties>
</file>