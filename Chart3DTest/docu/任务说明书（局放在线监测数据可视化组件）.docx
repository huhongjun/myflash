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4231">
      <w:pPr>
        <w:pStyle w:val="1"/>
        <w:rPr>
          <w:ins w:id="0" w:author="pastoral" w:date="2010-05-29T19:24:00Z"/>
        </w:rPr>
        <w:pPrChange w:id="1" w:author="pastoral" w:date="2010-06-01T11:14:00Z">
          <w:pPr/>
        </w:pPrChange>
      </w:pPr>
      <w:ins w:id="2" w:author="pastoral" w:date="2010-05-29T19:24:00Z">
        <w:r>
          <w:rPr>
            <w:rFonts w:hint="eastAsia"/>
          </w:rPr>
          <w:t>任务</w:t>
        </w:r>
      </w:ins>
    </w:p>
    <w:p w:rsidR="00000000" w:rsidRDefault="002542D1">
      <w:pPr>
        <w:pStyle w:val="2"/>
        <w:rPr>
          <w:ins w:id="3" w:author="pastoral" w:date="2010-06-01T11:15:00Z"/>
        </w:rPr>
        <w:pPrChange w:id="4" w:author="pastoral" w:date="2010-06-01T11:15:00Z">
          <w:pPr/>
        </w:pPrChange>
      </w:pPr>
      <w:ins w:id="5" w:author="pastoral" w:date="2010-06-01T11:15:00Z">
        <w:r>
          <w:rPr>
            <w:rFonts w:hint="eastAsia"/>
            <w:lang w:eastAsia="zh-CN"/>
          </w:rPr>
          <w:t>概述</w:t>
        </w:r>
      </w:ins>
    </w:p>
    <w:p w:rsidR="00D54BC2" w:rsidRDefault="00E24231">
      <w:pPr>
        <w:rPr>
          <w:ins w:id="6" w:author="pastoral" w:date="2010-05-29T19:25:00Z"/>
          <w:lang w:eastAsia="zh-CN"/>
        </w:rPr>
      </w:pPr>
      <w:ins w:id="7" w:author="pastoral" w:date="2010-05-29T19:24:00Z">
        <w:r>
          <w:rPr>
            <w:rFonts w:hint="eastAsia"/>
          </w:rPr>
          <w:tab/>
        </w:r>
        <w:r>
          <w:rPr>
            <w:rFonts w:hint="eastAsia"/>
            <w:lang w:eastAsia="zh-CN"/>
          </w:rPr>
          <w:t>图形化显示</w:t>
        </w:r>
      </w:ins>
      <w:ins w:id="8" w:author="pastoral" w:date="2010-06-01T11:17:00Z">
        <w:r w:rsidR="002542D1">
          <w:rPr>
            <w:rFonts w:hint="eastAsia"/>
            <w:lang w:eastAsia="zh-CN"/>
          </w:rPr>
          <w:t>一秒时间内采集的</w:t>
        </w:r>
      </w:ins>
      <w:ins w:id="9" w:author="pastoral" w:date="2010-05-29T19:25:00Z">
        <w:r>
          <w:rPr>
            <w:rFonts w:hint="eastAsia"/>
            <w:lang w:eastAsia="zh-CN"/>
          </w:rPr>
          <w:t>局部放电检测数据。</w:t>
        </w:r>
      </w:ins>
    </w:p>
    <w:p w:rsidR="00000000" w:rsidRDefault="00E24231">
      <w:pPr>
        <w:pStyle w:val="2"/>
        <w:rPr>
          <w:ins w:id="10" w:author="pastoral" w:date="2010-05-29T19:25:00Z"/>
        </w:rPr>
        <w:pPrChange w:id="11" w:author="pastoral" w:date="2010-06-01T11:15:00Z">
          <w:pPr/>
        </w:pPrChange>
      </w:pPr>
      <w:ins w:id="12" w:author="pastoral" w:date="2010-05-29T19:25:00Z">
        <w:r>
          <w:rPr>
            <w:rFonts w:hint="eastAsia"/>
          </w:rPr>
          <w:t>原始数据</w:t>
        </w:r>
      </w:ins>
    </w:p>
    <w:p w:rsidR="00AE7F64" w:rsidRDefault="00E24231">
      <w:pPr>
        <w:rPr>
          <w:ins w:id="13" w:author="pastoral" w:date="2010-05-29T19:27:00Z"/>
          <w:lang w:eastAsia="zh-CN"/>
        </w:rPr>
      </w:pPr>
      <w:ins w:id="14" w:author="pastoral" w:date="2010-05-29T19:25:00Z">
        <w:r>
          <w:rPr>
            <w:rFonts w:hint="eastAsia"/>
            <w:lang w:eastAsia="zh-CN"/>
          </w:rPr>
          <w:tab/>
        </w:r>
      </w:ins>
      <w:ins w:id="15" w:author="pastoral" w:date="2010-05-29T19:45:00Z">
        <w:r w:rsidR="003C465E">
          <w:rPr>
            <w:rFonts w:hint="eastAsia"/>
            <w:lang w:eastAsia="zh-CN"/>
          </w:rPr>
          <w:t>局部放电监测谱图数据为</w:t>
        </w:r>
        <w:r w:rsidR="003C465E">
          <w:rPr>
            <w:rFonts w:hint="eastAsia"/>
            <w:lang w:eastAsia="zh-CN"/>
          </w:rPr>
          <w:t>50000</w:t>
        </w:r>
        <w:r w:rsidR="003C465E">
          <w:rPr>
            <w:rFonts w:hint="eastAsia"/>
            <w:lang w:eastAsia="zh-CN"/>
          </w:rPr>
          <w:t>个样点，对应</w:t>
        </w:r>
        <w:r w:rsidR="003C465E">
          <w:rPr>
            <w:rFonts w:hint="eastAsia"/>
            <w:lang w:eastAsia="zh-CN"/>
          </w:rPr>
          <w:t>50</w:t>
        </w:r>
        <w:r w:rsidR="003C465E">
          <w:rPr>
            <w:rFonts w:hint="eastAsia"/>
            <w:lang w:eastAsia="zh-CN"/>
          </w:rPr>
          <w:t>个工频周期的监测数据。</w:t>
        </w:r>
      </w:ins>
    </w:p>
    <w:p w:rsidR="00ED184E" w:rsidRDefault="00290346" w:rsidP="00ED184E">
      <w:pPr>
        <w:ind w:firstLine="420"/>
        <w:rPr>
          <w:ins w:id="16" w:author="pastoral" w:date="2010-05-29T19:28:00Z"/>
        </w:rPr>
        <w:pPrChange w:id="17" w:author="pastoral" w:date="2010-05-29T19:26:00Z">
          <w:pPr/>
        </w:pPrChange>
      </w:pPr>
      <w:ins w:id="18" w:author="pastoral" w:date="2010-05-29T19:27:00Z">
        <w:r>
          <w:rPr>
            <w:rFonts w:hint="eastAsia"/>
          </w:rPr>
          <w:t>时间</w:t>
        </w:r>
        <w:r>
          <w:rPr>
            <w:rFonts w:hint="eastAsia"/>
          </w:rPr>
          <w:t>1</w:t>
        </w:r>
        <w:r>
          <w:rPr>
            <w:rFonts w:hint="eastAsia"/>
          </w:rPr>
          <w:t>秒，分</w:t>
        </w:r>
        <w:r>
          <w:rPr>
            <w:rFonts w:hint="eastAsia"/>
          </w:rPr>
          <w:t>50</w:t>
        </w:r>
        <w:r>
          <w:rPr>
            <w:rFonts w:hint="eastAsia"/>
          </w:rPr>
          <w:t>个周期，每周期为</w:t>
        </w:r>
      </w:ins>
      <w:ins w:id="19" w:author="pastoral" w:date="2010-05-29T19:28:00Z">
        <w:r>
          <w:rPr>
            <w:rFonts w:hint="eastAsia"/>
          </w:rPr>
          <w:t>0-360</w:t>
        </w:r>
        <w:r>
          <w:rPr>
            <w:rFonts w:hint="eastAsia"/>
          </w:rPr>
          <w:t>的完整相位</w:t>
        </w:r>
      </w:ins>
      <w:ins w:id="20" w:author="pastoral" w:date="2010-05-29T19:33:00Z">
        <w:r w:rsidR="00790CAE">
          <w:rPr>
            <w:rFonts w:hint="eastAsia"/>
          </w:rPr>
          <w:t>，采集</w:t>
        </w:r>
        <w:r w:rsidR="00790CAE">
          <w:rPr>
            <w:rFonts w:hint="eastAsia"/>
          </w:rPr>
          <w:t>1000</w:t>
        </w:r>
        <w:r w:rsidR="00790CAE">
          <w:rPr>
            <w:rFonts w:hint="eastAsia"/>
          </w:rPr>
          <w:t>个数据</w:t>
        </w:r>
      </w:ins>
      <w:ins w:id="21" w:author="pastoral" w:date="2010-05-29T19:28:00Z">
        <w:r>
          <w:rPr>
            <w:rFonts w:hint="eastAsia"/>
          </w:rPr>
          <w:t>；</w:t>
        </w:r>
      </w:ins>
    </w:p>
    <w:p w:rsidR="00ED184E" w:rsidRDefault="00290346" w:rsidP="00ED184E">
      <w:pPr>
        <w:ind w:firstLine="420"/>
        <w:rPr>
          <w:ins w:id="22" w:author="pastoral" w:date="2010-05-29T19:28:00Z"/>
        </w:rPr>
        <w:pPrChange w:id="23" w:author="pastoral" w:date="2010-05-29T19:26:00Z">
          <w:pPr/>
        </w:pPrChange>
      </w:pPr>
      <w:ins w:id="24" w:author="pastoral" w:date="2010-05-29T19:28:00Z">
        <w:r>
          <w:rPr>
            <w:rFonts w:hint="eastAsia"/>
          </w:rPr>
          <w:t>数据格式</w:t>
        </w:r>
      </w:ins>
      <w:ins w:id="25" w:author="pastoral" w:date="2010-05-29T19:29:00Z">
        <w:r>
          <w:rPr>
            <w:rFonts w:hint="eastAsia"/>
          </w:rPr>
          <w:t>（按采集时序存放，无值时</w:t>
        </w:r>
      </w:ins>
      <w:ins w:id="26" w:author="pastoral" w:date="2010-05-29T19:37:00Z">
        <w:r w:rsidR="009815F3">
          <w:rPr>
            <w:rFonts w:hint="eastAsia"/>
          </w:rPr>
          <w:t>0xFFFF</w:t>
        </w:r>
      </w:ins>
      <w:ins w:id="27" w:author="pastoral" w:date="2010-05-29T19:30:00Z">
        <w:r>
          <w:rPr>
            <w:rFonts w:hint="eastAsia"/>
          </w:rPr>
          <w:t>，整型</w:t>
        </w:r>
        <w:r>
          <w:rPr>
            <w:rFonts w:hint="eastAsia"/>
          </w:rPr>
          <w:t>2</w:t>
        </w:r>
        <w:r>
          <w:rPr>
            <w:rFonts w:hint="eastAsia"/>
          </w:rPr>
          <w:t>字节，二进制格式</w:t>
        </w:r>
      </w:ins>
      <w:ins w:id="28" w:author="pastoral" w:date="2010-05-29T19:29:00Z">
        <w:r>
          <w:rPr>
            <w:rFonts w:hint="eastAsia"/>
          </w:rPr>
          <w:t>）</w:t>
        </w:r>
      </w:ins>
      <w:ins w:id="29" w:author="pastoral" w:date="2010-05-29T19:28:00Z">
        <w:r>
          <w:rPr>
            <w:rFonts w:hint="eastAsia"/>
          </w:rPr>
          <w:t>：</w:t>
        </w:r>
      </w:ins>
    </w:p>
    <w:p w:rsidR="00ED184E" w:rsidRDefault="00290346" w:rsidP="00ED184E">
      <w:pPr>
        <w:ind w:firstLine="420"/>
        <w:rPr>
          <w:ins w:id="30" w:author="pastoral" w:date="2010-05-29T19:33:00Z"/>
        </w:rPr>
        <w:pPrChange w:id="31" w:author="pastoral" w:date="2010-05-29T19:26:00Z">
          <w:pPr/>
        </w:pPrChange>
      </w:pPr>
      <w:ins w:id="32" w:author="pastoral" w:date="2010-05-29T19:28:00Z">
        <w:r>
          <w:rPr>
            <w:rFonts w:hint="eastAsia"/>
          </w:rPr>
          <w:tab/>
          <w:t>8</w:t>
        </w:r>
        <w:r>
          <w:rPr>
            <w:rFonts w:hint="eastAsia"/>
          </w:rPr>
          <w:t>，</w:t>
        </w:r>
      </w:ins>
      <w:ins w:id="33" w:author="pastoral" w:date="2010-05-29T19:29:00Z">
        <w:r>
          <w:rPr>
            <w:rFonts w:hint="eastAsia"/>
          </w:rPr>
          <w:t>8</w:t>
        </w:r>
        <w:r>
          <w:rPr>
            <w:rFonts w:hint="eastAsia"/>
          </w:rPr>
          <w:t>，，</w:t>
        </w:r>
      </w:ins>
    </w:p>
    <w:p w:rsidR="00ED184E" w:rsidRDefault="00790CAE" w:rsidP="00ED184E">
      <w:pPr>
        <w:ind w:firstLine="420"/>
        <w:rPr>
          <w:ins w:id="34" w:author="pastoral" w:date="2010-05-29T19:35:00Z"/>
        </w:rPr>
        <w:pPrChange w:id="35" w:author="pastoral" w:date="2010-05-29T19:26:00Z">
          <w:pPr/>
        </w:pPrChange>
      </w:pPr>
      <w:ins w:id="36" w:author="pastoral" w:date="2010-05-29T19:33:00Z">
        <w:r>
          <w:rPr>
            <w:rFonts w:hint="eastAsia"/>
          </w:rPr>
          <w:t>数据文件大小</w:t>
        </w:r>
      </w:ins>
      <w:ins w:id="37" w:author="pastoral" w:date="2010-05-29T19:34:00Z">
        <w:r>
          <w:rPr>
            <w:rFonts w:hint="eastAsia"/>
          </w:rPr>
          <w:t xml:space="preserve"> 50</w:t>
        </w:r>
        <w:r>
          <w:rPr>
            <w:rFonts w:hint="eastAsia"/>
          </w:rPr>
          <w:t>周期×</w:t>
        </w:r>
        <w:r>
          <w:rPr>
            <w:rFonts w:hint="eastAsia"/>
          </w:rPr>
          <w:t>1000</w:t>
        </w:r>
        <w:r>
          <w:rPr>
            <w:rFonts w:hint="eastAsia"/>
          </w:rPr>
          <w:t>次采样×</w:t>
        </w:r>
        <w:r>
          <w:rPr>
            <w:rFonts w:hint="eastAsia"/>
          </w:rPr>
          <w:t>2</w:t>
        </w:r>
        <w:r>
          <w:rPr>
            <w:rFonts w:hint="eastAsia"/>
          </w:rPr>
          <w:t>字节</w:t>
        </w:r>
        <w:r>
          <w:rPr>
            <w:rFonts w:hint="eastAsia"/>
          </w:rPr>
          <w:t>=</w:t>
        </w:r>
      </w:ins>
      <w:ins w:id="38" w:author="pastoral" w:date="2010-05-29T19:35:00Z">
        <w:r w:rsidR="009815F3">
          <w:rPr>
            <w:rFonts w:hint="eastAsia"/>
          </w:rPr>
          <w:t>100kb</w:t>
        </w:r>
      </w:ins>
    </w:p>
    <w:p w:rsidR="00ED184E" w:rsidRDefault="009815F3" w:rsidP="00ED184E">
      <w:pPr>
        <w:ind w:firstLine="420"/>
        <w:rPr>
          <w:ins w:id="39" w:author="pastoral" w:date="2010-05-29T19:37:00Z"/>
        </w:rPr>
        <w:pPrChange w:id="40" w:author="pastoral" w:date="2010-05-29T19:26:00Z">
          <w:pPr/>
        </w:pPrChange>
      </w:pPr>
      <w:ins w:id="41" w:author="pastoral" w:date="2010-05-29T19:35:00Z">
        <w:r>
          <w:rPr>
            <w:rFonts w:hint="eastAsia"/>
          </w:rPr>
          <w:t>时间可以</w:t>
        </w:r>
      </w:ins>
      <w:ins w:id="42" w:author="pastoral" w:date="2010-05-29T19:36:00Z">
        <w:r>
          <w:rPr>
            <w:rFonts w:hint="eastAsia"/>
          </w:rPr>
          <w:t>通过序号计算得出；</w:t>
        </w:r>
      </w:ins>
      <w:ins w:id="43" w:author="pastoral" w:date="2010-05-29T19:35:00Z">
        <w:r>
          <w:rPr>
            <w:rFonts w:hint="eastAsia"/>
          </w:rPr>
          <w:t>相位可以通过时间计算得出</w:t>
        </w:r>
      </w:ins>
      <w:ins w:id="44" w:author="pastoral" w:date="2010-05-29T19:36:00Z">
        <w:r>
          <w:rPr>
            <w:rFonts w:hint="eastAsia"/>
          </w:rPr>
          <w:t>；数据文件中只保存放电幅值；</w:t>
        </w:r>
      </w:ins>
    </w:p>
    <w:p w:rsidR="00AE7F64" w:rsidRDefault="00AE7F64">
      <w:pPr>
        <w:rPr>
          <w:ins w:id="45" w:author="pastoral" w:date="2010-05-29T19:37:00Z"/>
        </w:rPr>
      </w:pPr>
    </w:p>
    <w:p w:rsidR="00ED184E" w:rsidRDefault="009815F3" w:rsidP="00ED184E">
      <w:pPr>
        <w:pStyle w:val="2"/>
        <w:rPr>
          <w:ins w:id="46" w:author="pastoral" w:date="2010-05-29T19:40:00Z"/>
        </w:rPr>
        <w:pPrChange w:id="47" w:author="pastoral" w:date="2010-06-01T11:15:00Z">
          <w:pPr/>
        </w:pPrChange>
      </w:pPr>
      <w:ins w:id="48" w:author="pastoral" w:date="2010-05-29T19:38:00Z">
        <w:r>
          <w:rPr>
            <w:rFonts w:hint="eastAsia"/>
          </w:rPr>
          <w:t>图形</w:t>
        </w:r>
      </w:ins>
    </w:p>
    <w:p w:rsidR="00AE7F64" w:rsidRPr="00AE7F64" w:rsidRDefault="007B3A5E">
      <w:pPr>
        <w:rPr>
          <w:ins w:id="49" w:author="pastoral" w:date="2010-05-29T19:38:00Z"/>
          <w:sz w:val="18"/>
          <w:szCs w:val="18"/>
          <w:rPrChange w:id="50" w:author="pastoral" w:date="2010-05-29T19:46:00Z">
            <w:rPr>
              <w:ins w:id="51" w:author="pastoral" w:date="2010-05-29T19:38:00Z"/>
            </w:rPr>
          </w:rPrChange>
        </w:rPr>
      </w:pPr>
      <w:ins w:id="52" w:author="pastoral" w:date="2010-05-29T19:40:00Z">
        <w:r>
          <w:rPr>
            <w:rFonts w:hint="eastAsia"/>
          </w:rPr>
          <w:tab/>
        </w:r>
        <w:r>
          <w:rPr>
            <w:rFonts w:hint="eastAsia"/>
          </w:rPr>
          <w:t>三维</w:t>
        </w:r>
      </w:ins>
      <w:ins w:id="53" w:author="pastoral" w:date="2010-05-29T19:46:00Z">
        <w:r w:rsidR="003C465E">
          <w:rPr>
            <w:rFonts w:hint="eastAsia"/>
          </w:rPr>
          <w:t>：</w:t>
        </w:r>
        <w:r w:rsidR="00ED184E" w:rsidRPr="00ED184E">
          <w:rPr>
            <w:rFonts w:hint="eastAsia"/>
            <w:sz w:val="18"/>
            <w:szCs w:val="18"/>
            <w:rPrChange w:id="54" w:author="pastoral" w:date="2010-05-29T19:46:00Z">
              <w:rPr>
                <w:rFonts w:hint="eastAsia"/>
              </w:rPr>
            </w:rPrChange>
          </w:rPr>
          <w:t>局部放电三维图是将</w:t>
        </w:r>
        <w:r w:rsidR="00ED184E" w:rsidRPr="00ED184E">
          <w:rPr>
            <w:sz w:val="18"/>
            <w:szCs w:val="18"/>
            <w:rPrChange w:id="55" w:author="pastoral" w:date="2010-05-29T19:46:00Z">
              <w:rPr/>
            </w:rPrChange>
          </w:rPr>
          <w:t>50</w:t>
        </w:r>
        <w:r w:rsidR="00ED184E" w:rsidRPr="00ED184E">
          <w:rPr>
            <w:rFonts w:hint="eastAsia"/>
            <w:sz w:val="18"/>
            <w:szCs w:val="18"/>
            <w:rPrChange w:id="56" w:author="pastoral" w:date="2010-05-29T19:46:00Z">
              <w:rPr>
                <w:rFonts w:hint="eastAsia"/>
              </w:rPr>
            </w:rPrChange>
          </w:rPr>
          <w:t>个工频周期监测数据折算到一个工频周期内，以突出它们的统计规律性。</w:t>
        </w:r>
      </w:ins>
    </w:p>
    <w:p w:rsidR="00AE7F64" w:rsidRDefault="00C579CA">
      <w:pPr>
        <w:rPr>
          <w:ins w:id="57" w:author="pastoral" w:date="2010-05-29T19:51:00Z"/>
        </w:rPr>
      </w:pPr>
      <w:ins w:id="58" w:author="pastoral" w:date="2010-05-29T19:43:00Z">
        <w:r>
          <w:rPr>
            <w:noProof/>
            <w:lang w:eastAsia="zh-CN"/>
          </w:rPr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column">
                <wp:posOffset>781050</wp:posOffset>
              </wp:positionH>
              <wp:positionV relativeFrom="paragraph">
                <wp:posOffset>226695</wp:posOffset>
              </wp:positionV>
              <wp:extent cx="4162425" cy="2466975"/>
              <wp:effectExtent l="19050" t="0" r="9525" b="0"/>
              <wp:wrapTopAndBottom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2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62425" cy="2466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ins w:id="59" w:author="pastoral" w:date="2010-05-29T19:38:00Z">
        <w:r w:rsidR="009815F3">
          <w:rPr>
            <w:rFonts w:hint="eastAsia"/>
          </w:rPr>
          <w:tab/>
        </w:r>
      </w:ins>
      <w:ins w:id="60" w:author="pastoral" w:date="2010-05-29T19:40:00Z">
        <w:r w:rsidR="007B3A5E">
          <w:rPr>
            <w:rFonts w:hint="eastAsia"/>
          </w:rPr>
          <w:tab/>
        </w:r>
      </w:ins>
      <w:ins w:id="61" w:author="pastoral" w:date="2010-05-29T19:39:00Z">
        <w:r w:rsidR="001F5297">
          <w:rPr>
            <w:rFonts w:hint="eastAsia"/>
          </w:rPr>
          <w:t>放电脉冲周期展开图</w:t>
        </w:r>
      </w:ins>
    </w:p>
    <w:p w:rsidR="00AE7F64" w:rsidRDefault="003C465E">
      <w:pPr>
        <w:rPr>
          <w:ins w:id="62" w:author="pastoral" w:date="2010-05-29T19:51:00Z"/>
        </w:rPr>
      </w:pPr>
      <w:ins w:id="63" w:author="pastoral" w:date="2010-05-29T19:51:00Z">
        <w:r>
          <w:rPr>
            <w:rFonts w:hint="eastAsia"/>
          </w:rPr>
          <w:t>首先将</w:t>
        </w:r>
        <w:r>
          <w:rPr>
            <w:rFonts w:hint="eastAsia"/>
          </w:rPr>
          <w:t>50000</w:t>
        </w:r>
        <w:r>
          <w:rPr>
            <w:rFonts w:hint="eastAsia"/>
          </w:rPr>
          <w:t>个样点按顺序分为</w:t>
        </w:r>
        <w:r>
          <w:rPr>
            <w:rFonts w:hint="eastAsia"/>
          </w:rPr>
          <w:t>50</w:t>
        </w:r>
        <w:r>
          <w:rPr>
            <w:rFonts w:hint="eastAsia"/>
          </w:rPr>
          <w:t>份。三维图的</w:t>
        </w:r>
        <w:r w:rsidRPr="00F16859">
          <w:rPr>
            <w:rFonts w:hint="eastAsia"/>
            <w:b/>
            <w:i/>
          </w:rPr>
          <w:t>x</w:t>
        </w:r>
        <w:r>
          <w:rPr>
            <w:rFonts w:hint="eastAsia"/>
          </w:rPr>
          <w:t>轴为每份</w:t>
        </w:r>
        <w:r>
          <w:rPr>
            <w:rFonts w:hint="eastAsia"/>
          </w:rPr>
          <w:t>1000</w:t>
        </w:r>
        <w:r>
          <w:rPr>
            <w:rFonts w:hint="eastAsia"/>
          </w:rPr>
          <w:t>个样点按</w:t>
        </w:r>
        <w:r>
          <w:rPr>
            <w:rFonts w:hint="eastAsia"/>
          </w:rPr>
          <w:t>360</w:t>
        </w:r>
        <w:r>
          <w:rPr>
            <w:rFonts w:hint="eastAsia"/>
          </w:rPr>
          <w:t>度展开，</w:t>
        </w:r>
        <w:r w:rsidRPr="00F16859">
          <w:rPr>
            <w:rFonts w:hint="eastAsia"/>
            <w:b/>
            <w:i/>
          </w:rPr>
          <w:t>z</w:t>
        </w:r>
        <w:r>
          <w:rPr>
            <w:rFonts w:hint="eastAsia"/>
          </w:rPr>
          <w:t>轴为样点幅值。</w:t>
        </w:r>
        <w:r w:rsidRPr="00F16859">
          <w:rPr>
            <w:rFonts w:hint="eastAsia"/>
            <w:b/>
            <w:i/>
          </w:rPr>
          <w:t>y</w:t>
        </w:r>
        <w:r>
          <w:rPr>
            <w:rFonts w:hint="eastAsia"/>
          </w:rPr>
          <w:t>轴则为周期数。</w:t>
        </w:r>
      </w:ins>
    </w:p>
    <w:p w:rsidR="00AE7F64" w:rsidRDefault="003C465E">
      <w:pPr>
        <w:rPr>
          <w:ins w:id="64" w:author="pastoral" w:date="2010-05-29T19:51:00Z"/>
        </w:rPr>
      </w:pPr>
      <w:ins w:id="65" w:author="pastoral" w:date="2010-05-29T19:51:00Z">
        <w:r>
          <w:rPr>
            <w:rFonts w:hint="eastAsia"/>
          </w:rPr>
          <w:lastRenderedPageBreak/>
          <w:tab/>
          <w:t>x-y-z =&gt; 1000-50-?</w:t>
        </w:r>
      </w:ins>
      <w:ins w:id="66" w:author="pastoral" w:date="2010-05-29T19:54:00Z">
        <w:r w:rsidR="000E0247">
          <w:rPr>
            <w:rFonts w:hint="eastAsia"/>
          </w:rPr>
          <w:t xml:space="preserve">  </w:t>
        </w:r>
        <w:r w:rsidR="000E0247">
          <w:rPr>
            <w:rFonts w:hint="eastAsia"/>
          </w:rPr>
          <w:t>每个占四个单位</w:t>
        </w:r>
        <w:r w:rsidR="00196E7B">
          <w:rPr>
            <w:rFonts w:hint="eastAsia"/>
          </w:rPr>
          <w:t>，立方体占两个，空位</w:t>
        </w:r>
        <w:r w:rsidR="00196E7B">
          <w:rPr>
            <w:rFonts w:hint="eastAsia"/>
          </w:rPr>
          <w:t>2</w:t>
        </w:r>
        <w:r w:rsidR="00196E7B">
          <w:rPr>
            <w:rFonts w:hint="eastAsia"/>
          </w:rPr>
          <w:t>个</w:t>
        </w:r>
      </w:ins>
    </w:p>
    <w:p w:rsidR="00AE7F64" w:rsidRDefault="00AE7F64">
      <w:pPr>
        <w:rPr>
          <w:ins w:id="67" w:author="pastoral" w:date="2010-05-29T19:41:00Z"/>
        </w:rPr>
      </w:pPr>
    </w:p>
    <w:p w:rsidR="00AE7F64" w:rsidRDefault="00AE7F64">
      <w:pPr>
        <w:rPr>
          <w:ins w:id="68" w:author="pastoral" w:date="2010-05-29T19:42:00Z"/>
        </w:rPr>
      </w:pPr>
    </w:p>
    <w:p w:rsidR="00AE7F64" w:rsidRDefault="00AE7F64">
      <w:pPr>
        <w:rPr>
          <w:ins w:id="69" w:author="pastoral" w:date="2010-05-29T19:42:00Z"/>
        </w:rPr>
      </w:pPr>
    </w:p>
    <w:p w:rsidR="00ED184E" w:rsidRDefault="001F5297" w:rsidP="00ED184E">
      <w:pPr>
        <w:ind w:left="420" w:firstLine="420"/>
        <w:rPr>
          <w:ins w:id="70" w:author="pastoral" w:date="2010-05-29T20:04:00Z"/>
        </w:rPr>
        <w:pPrChange w:id="71" w:author="pastoral" w:date="2010-05-29T19:40:00Z">
          <w:pPr/>
        </w:pPrChange>
      </w:pPr>
      <w:ins w:id="72" w:author="pastoral" w:date="2010-05-29T19:39:00Z">
        <w:r>
          <w:rPr>
            <w:rFonts w:hint="eastAsia"/>
            <w:i/>
          </w:rPr>
          <w:sym w:font="Symbol" w:char="F06A"/>
        </w:r>
        <w:r>
          <w:rPr>
            <w:rFonts w:hint="eastAsia"/>
          </w:rPr>
          <w:t>-</w:t>
        </w:r>
        <w:r>
          <w:rPr>
            <w:i/>
          </w:rPr>
          <w:t>q</w:t>
        </w:r>
        <w:r>
          <w:rPr>
            <w:rFonts w:hint="eastAsia"/>
          </w:rPr>
          <w:t>-</w:t>
        </w:r>
        <w:r>
          <w:rPr>
            <w:rFonts w:hint="eastAsia"/>
            <w:i/>
          </w:rPr>
          <w:t>n</w:t>
        </w:r>
        <w:r>
          <w:rPr>
            <w:rFonts w:hint="eastAsia"/>
          </w:rPr>
          <w:t>谱图</w:t>
        </w:r>
      </w:ins>
    </w:p>
    <w:p w:rsidR="00ED184E" w:rsidRDefault="00FC35C8" w:rsidP="00ED184E">
      <w:pPr>
        <w:ind w:left="420" w:firstLine="420"/>
        <w:rPr>
          <w:ins w:id="73" w:author="pastoral" w:date="2010-05-29T20:04:00Z"/>
          <w:i/>
        </w:rPr>
        <w:pPrChange w:id="74" w:author="pastoral" w:date="2010-05-29T19:40:00Z">
          <w:pPr/>
        </w:pPrChange>
      </w:pPr>
      <w:ins w:id="75" w:author="pastoral" w:date="2010-05-29T20:04:00Z">
        <w:r>
          <w:rPr>
            <w:rFonts w:hint="eastAsia"/>
            <w:i/>
          </w:rPr>
          <w:tab/>
        </w:r>
        <w:r>
          <w:rPr>
            <w:rFonts w:hint="eastAsia"/>
            <w:i/>
          </w:rPr>
          <w:sym w:font="Symbol" w:char="F06A"/>
        </w:r>
      </w:ins>
      <w:ins w:id="76" w:author="pastoral" w:date="2010-05-29T20:05:00Z">
        <w:r>
          <w:rPr>
            <w:rFonts w:hint="eastAsia"/>
            <w:i/>
          </w:rPr>
          <w:tab/>
        </w:r>
        <w:r>
          <w:rPr>
            <w:rFonts w:hint="eastAsia"/>
            <w:i/>
          </w:rPr>
          <w:t>相位</w:t>
        </w:r>
      </w:ins>
    </w:p>
    <w:p w:rsidR="00ED184E" w:rsidRDefault="00FC35C8" w:rsidP="00ED184E">
      <w:pPr>
        <w:ind w:left="420" w:firstLine="420"/>
        <w:rPr>
          <w:ins w:id="77" w:author="pastoral" w:date="2010-05-29T20:05:00Z"/>
          <w:i/>
        </w:rPr>
        <w:pPrChange w:id="78" w:author="pastoral" w:date="2010-05-29T19:40:00Z">
          <w:pPr/>
        </w:pPrChange>
      </w:pPr>
      <w:ins w:id="79" w:author="pastoral" w:date="2010-05-29T20:05:00Z">
        <w:r>
          <w:rPr>
            <w:rFonts w:hint="eastAsia"/>
            <w:i/>
          </w:rPr>
          <w:tab/>
          <w:t>q</w:t>
        </w:r>
        <w:r>
          <w:rPr>
            <w:rFonts w:hint="eastAsia"/>
            <w:i/>
          </w:rPr>
          <w:tab/>
        </w:r>
      </w:ins>
      <w:ins w:id="80" w:author="pastoral" w:date="2010-05-29T20:06:00Z">
        <w:r>
          <w:rPr>
            <w:rFonts w:hint="eastAsia"/>
            <w:i/>
          </w:rPr>
          <w:t>放电幅值</w:t>
        </w:r>
      </w:ins>
    </w:p>
    <w:p w:rsidR="00ED184E" w:rsidRDefault="00FC35C8" w:rsidP="00ED184E">
      <w:pPr>
        <w:ind w:left="420" w:firstLine="420"/>
        <w:rPr>
          <w:ins w:id="81" w:author="pastoral" w:date="2010-05-29T20:09:00Z"/>
          <w:i/>
        </w:rPr>
        <w:pPrChange w:id="82" w:author="pastoral" w:date="2010-05-29T19:40:00Z">
          <w:pPr/>
        </w:pPrChange>
      </w:pPr>
      <w:ins w:id="83" w:author="pastoral" w:date="2010-05-29T20:05:00Z">
        <w:r>
          <w:rPr>
            <w:rFonts w:hint="eastAsia"/>
            <w:i/>
          </w:rPr>
          <w:tab/>
          <w:t>n</w:t>
        </w:r>
      </w:ins>
      <w:ins w:id="84" w:author="pastoral" w:date="2010-05-29T20:06:00Z">
        <w:r>
          <w:rPr>
            <w:rFonts w:hint="eastAsia"/>
            <w:i/>
          </w:rPr>
          <w:tab/>
        </w:r>
        <w:r>
          <w:rPr>
            <w:rFonts w:hint="eastAsia"/>
            <w:i/>
          </w:rPr>
          <w:t>次数</w:t>
        </w:r>
      </w:ins>
    </w:p>
    <w:p w:rsidR="00ED184E" w:rsidRDefault="00ED184E" w:rsidP="00ED184E">
      <w:pPr>
        <w:ind w:left="420" w:firstLine="420"/>
        <w:rPr>
          <w:ins w:id="85" w:author="pastoral" w:date="2010-05-29T20:09:00Z"/>
          <w:i/>
        </w:rPr>
        <w:pPrChange w:id="86" w:author="pastoral" w:date="2010-05-29T19:40:00Z">
          <w:pPr/>
        </w:pPrChange>
      </w:pPr>
    </w:p>
    <w:p w:rsidR="00ED184E" w:rsidRDefault="001352BC" w:rsidP="00ED184E">
      <w:pPr>
        <w:ind w:left="420" w:firstLine="420"/>
        <w:rPr>
          <w:ins w:id="87" w:author="pastoral" w:date="2010-05-29T20:10:00Z"/>
          <w:i/>
        </w:rPr>
        <w:pPrChange w:id="88" w:author="pastoral" w:date="2010-05-29T19:40:00Z">
          <w:pPr/>
        </w:pPrChange>
      </w:pPr>
      <w:ins w:id="89" w:author="pastoral" w:date="2010-05-29T20:09:00Z">
        <w:r>
          <w:rPr>
            <w:rFonts w:hint="eastAsia"/>
            <w:i/>
          </w:rPr>
          <w:t>20X20=</w:t>
        </w:r>
        <w:r>
          <w:rPr>
            <w:rFonts w:hint="eastAsia"/>
            <w:i/>
          </w:rPr>
          <w:t>》相位</w:t>
        </w:r>
        <w:r>
          <w:rPr>
            <w:rFonts w:hint="eastAsia"/>
            <w:i/>
          </w:rPr>
          <w:t>3</w:t>
        </w:r>
      </w:ins>
      <w:ins w:id="90" w:author="pastoral" w:date="2010-05-29T20:10:00Z">
        <w:r>
          <w:rPr>
            <w:rFonts w:hint="eastAsia"/>
            <w:i/>
          </w:rPr>
          <w:t>60/20</w:t>
        </w:r>
        <w:r>
          <w:rPr>
            <w:rFonts w:hint="eastAsia"/>
            <w:i/>
          </w:rPr>
          <w:t>，放电幅值</w:t>
        </w:r>
        <w:r>
          <w:rPr>
            <w:rFonts w:hint="eastAsia"/>
            <w:i/>
          </w:rPr>
          <w:t>400/20</w:t>
        </w:r>
      </w:ins>
    </w:p>
    <w:p w:rsidR="00ED184E" w:rsidRDefault="001352BC" w:rsidP="00ED184E">
      <w:pPr>
        <w:ind w:left="420" w:firstLine="420"/>
        <w:rPr>
          <w:ins w:id="91" w:author="pastoral" w:date="2010-05-29T19:44:00Z"/>
        </w:rPr>
        <w:pPrChange w:id="92" w:author="pastoral" w:date="2010-05-29T19:40:00Z">
          <w:pPr/>
        </w:pPrChange>
      </w:pPr>
      <w:ins w:id="93" w:author="pastoral" w:date="2010-05-29T20:10:00Z">
        <w:r>
          <w:rPr>
            <w:rFonts w:hint="eastAsia"/>
            <w:i/>
          </w:rPr>
          <w:t>100X100=</w:t>
        </w:r>
        <w:r>
          <w:rPr>
            <w:rFonts w:hint="eastAsia"/>
            <w:i/>
          </w:rPr>
          <w:t>》</w:t>
        </w:r>
      </w:ins>
      <w:ins w:id="94" w:author="pastoral" w:date="2010-05-29T20:11:00Z">
        <w:r>
          <w:rPr>
            <w:rFonts w:hint="eastAsia"/>
            <w:i/>
          </w:rPr>
          <w:t>相位</w:t>
        </w:r>
        <w:r>
          <w:rPr>
            <w:rFonts w:hint="eastAsia"/>
            <w:i/>
          </w:rPr>
          <w:t>360/100</w:t>
        </w:r>
        <w:r>
          <w:rPr>
            <w:rFonts w:hint="eastAsia"/>
            <w:i/>
          </w:rPr>
          <w:t>，放电幅值</w:t>
        </w:r>
        <w:r>
          <w:rPr>
            <w:rFonts w:hint="eastAsia"/>
            <w:i/>
          </w:rPr>
          <w:t>400/100</w:t>
        </w:r>
      </w:ins>
    </w:p>
    <w:p w:rsidR="00ED184E" w:rsidRDefault="00C579CA" w:rsidP="00ED184E">
      <w:pPr>
        <w:ind w:left="420" w:firstLine="420"/>
        <w:rPr>
          <w:ins w:id="95" w:author="pastoral" w:date="2010-05-29T19:42:00Z"/>
        </w:rPr>
        <w:pPrChange w:id="96" w:author="pastoral" w:date="2010-05-29T19:40:00Z">
          <w:pPr/>
        </w:pPrChange>
      </w:pPr>
      <w:ins w:id="97" w:author="pastoral" w:date="2010-05-29T19:44:00Z">
        <w:r>
          <w:rPr>
            <w:noProof/>
            <w:lang w:eastAsia="zh-CN"/>
          </w:rPr>
          <w:drawing>
            <wp:inline distT="0" distB="0" distL="0" distR="0">
              <wp:extent cx="3486150" cy="2209800"/>
              <wp:effectExtent l="19050" t="19050" r="95250" b="95250"/>
              <wp:docPr id="3" name="图片 3" descr="3d_y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4471" name="Picture 7" descr="3d_y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86150" cy="2209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3366FF"/>
                        </a:solidFill>
                        <a:miter lim="800000"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/>
                        </a:outerShdw>
                      </a:effectLst>
                    </pic:spPr>
                  </pic:pic>
                </a:graphicData>
              </a:graphic>
            </wp:inline>
          </w:drawing>
        </w:r>
      </w:ins>
    </w:p>
    <w:p w:rsidR="00ED184E" w:rsidRDefault="00ED184E" w:rsidP="00ED184E">
      <w:pPr>
        <w:ind w:left="420" w:firstLine="420"/>
        <w:rPr>
          <w:ins w:id="98" w:author="pastoral" w:date="2010-05-29T19:40:00Z"/>
        </w:rPr>
        <w:pPrChange w:id="99" w:author="pastoral" w:date="2010-05-29T19:40:00Z">
          <w:pPr/>
        </w:pPrChange>
      </w:pPr>
    </w:p>
    <w:p w:rsidR="00ED184E" w:rsidRDefault="007B3A5E" w:rsidP="00ED184E">
      <w:pPr>
        <w:ind w:firstLine="420"/>
        <w:rPr>
          <w:ins w:id="100" w:author="pastoral" w:date="2010-05-29T19:39:00Z"/>
        </w:rPr>
        <w:pPrChange w:id="101" w:author="pastoral" w:date="2010-05-29T19:39:00Z">
          <w:pPr/>
        </w:pPrChange>
      </w:pPr>
      <w:ins w:id="102" w:author="pastoral" w:date="2010-05-29T19:40:00Z">
        <w:r>
          <w:rPr>
            <w:rFonts w:hint="eastAsia"/>
          </w:rPr>
          <w:t>二维</w:t>
        </w:r>
      </w:ins>
    </w:p>
    <w:p w:rsidR="00ED184E" w:rsidRDefault="007B3A5E" w:rsidP="00ED184E">
      <w:pPr>
        <w:ind w:left="420" w:firstLine="420"/>
        <w:rPr>
          <w:ins w:id="103" w:author="pastoral" w:date="2010-05-29T20:12:00Z"/>
          <w:i/>
        </w:rPr>
        <w:pPrChange w:id="104" w:author="pastoral" w:date="2010-05-29T19:41:00Z">
          <w:pPr/>
        </w:pPrChange>
      </w:pPr>
      <w:ins w:id="105" w:author="pastoral" w:date="2010-05-29T19:40:00Z">
        <w:r>
          <w:rPr>
            <w:rFonts w:hint="eastAsia"/>
            <w:i/>
          </w:rPr>
          <w:sym w:font="Symbol" w:char="F06A"/>
        </w:r>
        <w:r>
          <w:rPr>
            <w:rFonts w:hint="eastAsia"/>
          </w:rPr>
          <w:t>-</w:t>
        </w:r>
        <w:r>
          <w:rPr>
            <w:i/>
          </w:rPr>
          <w:t>q</w:t>
        </w:r>
      </w:ins>
      <w:ins w:id="106" w:author="pastoral" w:date="2010-05-29T20:12:00Z">
        <w:r w:rsidR="001352BC">
          <w:rPr>
            <w:rFonts w:hint="eastAsia"/>
            <w:i/>
          </w:rPr>
          <w:tab/>
        </w:r>
        <w:r w:rsidR="001352BC">
          <w:rPr>
            <w:rFonts w:hint="eastAsia"/>
            <w:i/>
          </w:rPr>
          <w:t>相位</w:t>
        </w:r>
        <w:r w:rsidR="001352BC">
          <w:rPr>
            <w:rFonts w:hint="eastAsia"/>
            <w:i/>
          </w:rPr>
          <w:t>-</w:t>
        </w:r>
      </w:ins>
      <w:ins w:id="107" w:author="pastoral" w:date="2010-05-29T20:19:00Z">
        <w:r w:rsidR="00DD36F1">
          <w:rPr>
            <w:rFonts w:hint="eastAsia"/>
            <w:i/>
          </w:rPr>
          <w:t>放电幅度均值</w:t>
        </w:r>
      </w:ins>
    </w:p>
    <w:p w:rsidR="00ED184E" w:rsidRDefault="001352BC" w:rsidP="00ED184E">
      <w:pPr>
        <w:ind w:left="420" w:firstLine="420"/>
        <w:rPr>
          <w:ins w:id="108" w:author="pastoral" w:date="2010-05-29T20:12:00Z"/>
          <w:i/>
        </w:rPr>
        <w:pPrChange w:id="109" w:author="pastoral" w:date="2010-05-29T19:41:00Z">
          <w:pPr/>
        </w:pPrChange>
      </w:pPr>
      <w:ins w:id="110" w:author="pastoral" w:date="2010-05-29T20:12:00Z">
        <w:r>
          <w:rPr>
            <w:rFonts w:hint="eastAsia"/>
            <w:i/>
          </w:rPr>
          <w:tab/>
        </w:r>
        <w:r>
          <w:rPr>
            <w:rFonts w:hint="eastAsia"/>
            <w:i/>
          </w:rPr>
          <w:t>相位分段；</w:t>
        </w:r>
      </w:ins>
    </w:p>
    <w:p w:rsidR="00ED184E" w:rsidRDefault="001352BC" w:rsidP="00ED184E">
      <w:pPr>
        <w:ind w:left="420" w:firstLine="420"/>
        <w:rPr>
          <w:ins w:id="111" w:author="pastoral" w:date="2010-05-29T19:40:00Z"/>
          <w:i/>
        </w:rPr>
        <w:pPrChange w:id="112" w:author="pastoral" w:date="2010-05-29T19:41:00Z">
          <w:pPr/>
        </w:pPrChange>
      </w:pPr>
      <w:ins w:id="113" w:author="pastoral" w:date="2010-05-29T20:13:00Z">
        <w:r>
          <w:rPr>
            <w:rFonts w:hint="eastAsia"/>
            <w:i/>
          </w:rPr>
          <w:tab/>
        </w:r>
      </w:ins>
    </w:p>
    <w:p w:rsidR="00ED184E" w:rsidRDefault="007B3A5E" w:rsidP="00ED184E">
      <w:pPr>
        <w:ind w:left="420" w:firstLine="420"/>
        <w:rPr>
          <w:ins w:id="114" w:author="pastoral" w:date="2010-05-29T19:36:00Z"/>
        </w:rPr>
        <w:pPrChange w:id="115" w:author="pastoral" w:date="2010-05-29T19:41:00Z">
          <w:pPr/>
        </w:pPrChange>
      </w:pPr>
      <w:ins w:id="116" w:author="pastoral" w:date="2010-05-29T19:40:00Z">
        <w:r>
          <w:rPr>
            <w:rFonts w:hint="eastAsia"/>
            <w:i/>
          </w:rPr>
          <w:sym w:font="Symbol" w:char="F06A"/>
        </w:r>
        <w:r>
          <w:rPr>
            <w:rFonts w:hint="eastAsia"/>
          </w:rPr>
          <w:t>-</w:t>
        </w:r>
        <w:r>
          <w:rPr>
            <w:rFonts w:hint="eastAsia"/>
            <w:i/>
          </w:rPr>
          <w:t>n</w:t>
        </w:r>
      </w:ins>
      <w:ins w:id="117" w:author="pastoral" w:date="2010-05-29T20:19:00Z">
        <w:r w:rsidR="00DD36F1">
          <w:rPr>
            <w:rFonts w:hint="eastAsia"/>
            <w:i/>
          </w:rPr>
          <w:tab/>
        </w:r>
      </w:ins>
      <w:ins w:id="118" w:author="pastoral" w:date="2010-05-29T20:20:00Z">
        <w:r w:rsidR="00DD36F1">
          <w:rPr>
            <w:rFonts w:hint="eastAsia"/>
            <w:i/>
          </w:rPr>
          <w:t>相位</w:t>
        </w:r>
        <w:r w:rsidR="00DD36F1">
          <w:rPr>
            <w:rFonts w:hint="eastAsia"/>
            <w:i/>
          </w:rPr>
          <w:t>-</w:t>
        </w:r>
        <w:r w:rsidR="00DD36F1">
          <w:rPr>
            <w:rFonts w:hint="eastAsia"/>
            <w:i/>
          </w:rPr>
          <w:t>个数</w:t>
        </w:r>
      </w:ins>
    </w:p>
    <w:p w:rsidR="00DD36F1" w:rsidRDefault="00DD36F1" w:rsidP="00DD36F1">
      <w:pPr>
        <w:ind w:left="420" w:firstLine="420"/>
        <w:rPr>
          <w:ins w:id="119" w:author="pastoral" w:date="2010-05-29T20:19:00Z"/>
          <w:i/>
        </w:rPr>
      </w:pPr>
      <w:ins w:id="120" w:author="pastoral" w:date="2010-05-29T20:19:00Z">
        <w:r>
          <w:rPr>
            <w:rFonts w:hint="eastAsia"/>
          </w:rPr>
          <w:tab/>
        </w:r>
        <w:r>
          <w:rPr>
            <w:rFonts w:hint="eastAsia"/>
            <w:i/>
          </w:rPr>
          <w:t>放电幅值超过某个阀值的个数</w:t>
        </w:r>
      </w:ins>
    </w:p>
    <w:p w:rsidR="00ED184E" w:rsidRDefault="002542D1" w:rsidP="00ED184E">
      <w:pPr>
        <w:pStyle w:val="1"/>
        <w:rPr>
          <w:ins w:id="121" w:author="pastoral" w:date="2010-06-01T11:18:00Z"/>
          <w:lang w:eastAsia="zh-CN"/>
        </w:rPr>
        <w:pPrChange w:id="122" w:author="pastoral" w:date="2010-06-01T11:16:00Z">
          <w:pPr/>
        </w:pPrChange>
      </w:pPr>
      <w:ins w:id="123" w:author="pastoral" w:date="2010-06-01T11:16:00Z">
        <w:r>
          <w:rPr>
            <w:rFonts w:hint="eastAsia"/>
            <w:lang w:eastAsia="zh-CN"/>
          </w:rPr>
          <w:lastRenderedPageBreak/>
          <w:t>分析设计</w:t>
        </w:r>
      </w:ins>
    </w:p>
    <w:p w:rsidR="00000000" w:rsidRDefault="002542D1">
      <w:pPr>
        <w:pStyle w:val="2"/>
        <w:rPr>
          <w:ins w:id="124" w:author="pastoral" w:date="2010-06-01T11:18:00Z"/>
          <w:lang w:eastAsia="zh-CN"/>
        </w:rPr>
        <w:pPrChange w:id="125" w:author="pastoral" w:date="2010-06-01T11:18:00Z">
          <w:pPr/>
        </w:pPrChange>
      </w:pPr>
      <w:ins w:id="126" w:author="pastoral" w:date="2010-06-01T11:18:00Z">
        <w:r>
          <w:rPr>
            <w:rFonts w:hint="eastAsia"/>
            <w:lang w:eastAsia="zh-CN"/>
          </w:rPr>
          <w:t>开发环境</w:t>
        </w:r>
      </w:ins>
    </w:p>
    <w:p w:rsidR="00000000" w:rsidRDefault="002542D1">
      <w:pPr>
        <w:pStyle w:val="3"/>
        <w:rPr>
          <w:ins w:id="127" w:author="pastoral" w:date="2010-06-01T11:19:00Z"/>
          <w:lang w:eastAsia="zh-CN"/>
        </w:rPr>
        <w:pPrChange w:id="128" w:author="pastoral" w:date="2010-06-01T11:19:00Z">
          <w:pPr/>
        </w:pPrChange>
      </w:pPr>
      <w:ins w:id="129" w:author="pastoral" w:date="2010-06-01T11:18:00Z">
        <w:r>
          <w:rPr>
            <w:rFonts w:hint="eastAsia"/>
            <w:lang w:eastAsia="zh-CN"/>
          </w:rPr>
          <w:t>数据库</w:t>
        </w:r>
      </w:ins>
    </w:p>
    <w:p w:rsidR="00000000" w:rsidRDefault="002542D1">
      <w:pPr>
        <w:ind w:leftChars="100" w:left="220"/>
        <w:rPr>
          <w:ins w:id="130" w:author="pastoral" w:date="2010-06-01T11:19:00Z"/>
          <w:lang w:eastAsia="zh-CN"/>
        </w:rPr>
        <w:pPrChange w:id="131" w:author="pastoral" w:date="2010-06-01T11:21:00Z">
          <w:pPr/>
        </w:pPrChange>
      </w:pPr>
      <w:ins w:id="132" w:author="pastoral" w:date="2010-06-01T11:19:00Z">
        <w:r>
          <w:rPr>
            <w:rFonts w:hint="eastAsia"/>
            <w:lang w:eastAsia="zh-CN"/>
          </w:rPr>
          <w:t>Oracle</w:t>
        </w:r>
      </w:ins>
    </w:p>
    <w:p w:rsidR="00000000" w:rsidRDefault="002542D1">
      <w:pPr>
        <w:ind w:leftChars="100" w:left="220"/>
        <w:rPr>
          <w:ins w:id="133" w:author="pastoral" w:date="2010-06-01T11:19:00Z"/>
          <w:lang w:eastAsia="zh-CN"/>
        </w:rPr>
        <w:pPrChange w:id="134" w:author="pastoral" w:date="2010-06-01T11:21:00Z">
          <w:pPr>
            <w:ind w:firstLine="420"/>
          </w:pPr>
        </w:pPrChange>
      </w:pPr>
      <w:ins w:id="135" w:author="pastoral" w:date="2010-06-01T11:19:00Z">
        <w:r>
          <w:rPr>
            <w:rFonts w:hint="eastAsia"/>
            <w:lang w:eastAsia="zh-CN"/>
          </w:rPr>
          <w:t>数据存放在</w:t>
        </w:r>
        <w:r>
          <w:rPr>
            <w:rFonts w:hint="eastAsia"/>
            <w:lang w:eastAsia="zh-CN"/>
          </w:rPr>
          <w:t>Oracle</w:t>
        </w:r>
        <w:r>
          <w:rPr>
            <w:rFonts w:hint="eastAsia"/>
            <w:lang w:eastAsia="zh-CN"/>
          </w:rPr>
          <w:t>数据库的</w:t>
        </w:r>
        <w:r>
          <w:rPr>
            <w:rFonts w:hint="eastAsia"/>
            <w:lang w:eastAsia="zh-CN"/>
          </w:rPr>
          <w:t>blob</w:t>
        </w:r>
        <w:r>
          <w:rPr>
            <w:rFonts w:hint="eastAsia"/>
            <w:lang w:eastAsia="zh-CN"/>
          </w:rPr>
          <w:t>字段中；</w:t>
        </w:r>
      </w:ins>
    </w:p>
    <w:p w:rsidR="00000000" w:rsidRDefault="002542D1">
      <w:pPr>
        <w:ind w:leftChars="100" w:left="220"/>
        <w:rPr>
          <w:ins w:id="136" w:author="pastoral" w:date="2010-06-01T11:20:00Z"/>
          <w:lang w:eastAsia="zh-CN"/>
        </w:rPr>
        <w:pPrChange w:id="137" w:author="pastoral" w:date="2010-06-01T11:21:00Z">
          <w:pPr>
            <w:ind w:firstLine="420"/>
          </w:pPr>
        </w:pPrChange>
      </w:pPr>
      <w:ins w:id="138" w:author="pastoral" w:date="2010-06-01T11:19:00Z">
        <w:r>
          <w:rPr>
            <w:rFonts w:hint="eastAsia"/>
            <w:lang w:eastAsia="zh-CN"/>
          </w:rPr>
          <w:t>每条记录的</w:t>
        </w:r>
        <w:r>
          <w:rPr>
            <w:rFonts w:hint="eastAsia"/>
            <w:lang w:eastAsia="zh-CN"/>
          </w:rPr>
          <w:t>blob</w:t>
        </w:r>
        <w:r>
          <w:rPr>
            <w:rFonts w:hint="eastAsia"/>
            <w:lang w:eastAsia="zh-CN"/>
          </w:rPr>
          <w:t>字段是一份完整的用于图形展示的数据；</w:t>
        </w:r>
      </w:ins>
    </w:p>
    <w:p w:rsidR="00000000" w:rsidRDefault="002542D1">
      <w:pPr>
        <w:pStyle w:val="3"/>
        <w:rPr>
          <w:ins w:id="139" w:author="pastoral" w:date="2010-06-01T11:20:00Z"/>
          <w:lang w:eastAsia="zh-CN"/>
        </w:rPr>
        <w:pPrChange w:id="140" w:author="pastoral" w:date="2010-06-01T11:20:00Z">
          <w:pPr>
            <w:ind w:firstLine="420"/>
          </w:pPr>
        </w:pPrChange>
      </w:pPr>
      <w:ins w:id="141" w:author="pastoral" w:date="2010-06-01T11:20:00Z">
        <w:r>
          <w:rPr>
            <w:rFonts w:hint="eastAsia"/>
            <w:lang w:eastAsia="zh-CN"/>
          </w:rPr>
          <w:t>组件分发</w:t>
        </w:r>
      </w:ins>
    </w:p>
    <w:p w:rsidR="00000000" w:rsidRDefault="002542D1">
      <w:pPr>
        <w:ind w:left="420"/>
        <w:rPr>
          <w:ins w:id="142" w:author="pastoral" w:date="2010-06-01T11:22:00Z"/>
          <w:lang w:eastAsia="zh-CN"/>
        </w:rPr>
        <w:pPrChange w:id="143" w:author="pastoral" w:date="2010-06-01T11:20:00Z">
          <w:pPr>
            <w:ind w:firstLine="420"/>
          </w:pPr>
        </w:pPrChange>
      </w:pPr>
      <w:ins w:id="144" w:author="pastoral" w:date="2010-06-01T11:20:00Z">
        <w:r>
          <w:rPr>
            <w:rFonts w:hint="eastAsia"/>
            <w:lang w:eastAsia="zh-CN"/>
          </w:rPr>
          <w:t>希望组件的分发不需要在用户端安装软件；</w:t>
        </w:r>
      </w:ins>
    </w:p>
    <w:p w:rsidR="00000000" w:rsidRDefault="00EB63D3">
      <w:pPr>
        <w:ind w:left="420"/>
        <w:rPr>
          <w:ins w:id="145" w:author="pastoral" w:date="2010-06-01T11:23:00Z"/>
          <w:lang w:eastAsia="zh-CN"/>
        </w:rPr>
        <w:pPrChange w:id="146" w:author="pastoral" w:date="2010-06-01T11:20:00Z">
          <w:pPr>
            <w:ind w:firstLine="420"/>
          </w:pPr>
        </w:pPrChange>
      </w:pPr>
      <w:ins w:id="147" w:author="pastoral" w:date="2010-06-01T11:22:00Z">
        <w:r>
          <w:rPr>
            <w:rFonts w:hint="eastAsia"/>
            <w:lang w:eastAsia="zh-CN"/>
          </w:rPr>
          <w:t>上层环境是一张电力设备或传感器的分布图，点击设备则</w:t>
        </w:r>
      </w:ins>
      <w:ins w:id="148" w:author="pastoral" w:date="2010-06-01T11:23:00Z">
        <w:r>
          <w:rPr>
            <w:rFonts w:hint="eastAsia"/>
            <w:lang w:eastAsia="zh-CN"/>
          </w:rPr>
          <w:t>通过</w:t>
        </w:r>
        <w:r>
          <w:rPr>
            <w:rFonts w:hint="eastAsia"/>
            <w:lang w:eastAsia="zh-CN"/>
          </w:rPr>
          <w:t>url</w:t>
        </w:r>
      </w:ins>
      <w:ins w:id="149" w:author="pastoral" w:date="2010-06-01T11:22:00Z">
        <w:r>
          <w:rPr>
            <w:rFonts w:hint="eastAsia"/>
            <w:lang w:eastAsia="zh-CN"/>
          </w:rPr>
          <w:t>调用本</w:t>
        </w:r>
      </w:ins>
      <w:ins w:id="150" w:author="pastoral" w:date="2010-06-01T11:23:00Z">
        <w:r>
          <w:rPr>
            <w:rFonts w:hint="eastAsia"/>
            <w:lang w:eastAsia="zh-CN"/>
          </w:rPr>
          <w:t>组件显示某一秒的数据图形。</w:t>
        </w:r>
      </w:ins>
    </w:p>
    <w:p w:rsidR="00000000" w:rsidRDefault="00EB63D3">
      <w:pPr>
        <w:pStyle w:val="2"/>
        <w:rPr>
          <w:ins w:id="151" w:author="pastoral" w:date="2010-06-01T11:24:00Z"/>
          <w:lang w:eastAsia="zh-CN"/>
        </w:rPr>
        <w:pPrChange w:id="152" w:author="pastoral" w:date="2010-06-01T11:24:00Z">
          <w:pPr>
            <w:ind w:firstLine="420"/>
          </w:pPr>
        </w:pPrChange>
      </w:pPr>
      <w:ins w:id="153" w:author="pastoral" w:date="2010-06-01T11:24:00Z">
        <w:r>
          <w:rPr>
            <w:rFonts w:hint="eastAsia"/>
            <w:lang w:eastAsia="zh-CN"/>
          </w:rPr>
          <w:t>分析设计</w:t>
        </w:r>
      </w:ins>
    </w:p>
    <w:p w:rsidR="00000000" w:rsidRDefault="00BB755D">
      <w:pPr>
        <w:pStyle w:val="3"/>
        <w:rPr>
          <w:ins w:id="154" w:author="pastoral" w:date="2010-06-01T12:24:00Z"/>
          <w:lang w:eastAsia="zh-CN"/>
        </w:rPr>
        <w:pPrChange w:id="155" w:author="pastoral" w:date="2010-06-01T12:24:00Z">
          <w:pPr>
            <w:ind w:firstLine="420"/>
          </w:pPr>
        </w:pPrChange>
      </w:pPr>
      <w:ins w:id="156" w:author="pastoral" w:date="2010-06-01T12:37:00Z">
        <w:r>
          <w:rPr>
            <w:rFonts w:hint="eastAsia"/>
            <w:lang w:eastAsia="zh-CN"/>
          </w:rPr>
          <w:t>任务分析</w:t>
        </w:r>
      </w:ins>
    </w:p>
    <w:p w:rsidR="00000000" w:rsidRDefault="00EB63D3">
      <w:pPr>
        <w:pStyle w:val="a0"/>
        <w:ind w:firstLine="440"/>
        <w:rPr>
          <w:ins w:id="157" w:author="pastoral" w:date="2010-06-01T11:24:00Z"/>
          <w:lang w:eastAsia="zh-CN"/>
        </w:rPr>
        <w:pPrChange w:id="158" w:author="pastoral" w:date="2010-06-01T11:24:00Z">
          <w:pPr>
            <w:ind w:firstLine="420"/>
          </w:pPr>
        </w:pPrChange>
      </w:pPr>
      <w:ins w:id="159" w:author="pastoral" w:date="2010-06-01T11:24:00Z">
        <w:r>
          <w:rPr>
            <w:rFonts w:hint="eastAsia"/>
            <w:lang w:eastAsia="zh-CN"/>
          </w:rPr>
          <w:t>所需完成的任务类似：</w:t>
        </w:r>
      </w:ins>
    </w:p>
    <w:p w:rsidR="00000000" w:rsidRDefault="00EB63D3">
      <w:pPr>
        <w:pStyle w:val="a0"/>
        <w:numPr>
          <w:ilvl w:val="0"/>
          <w:numId w:val="10"/>
        </w:numPr>
        <w:ind w:firstLineChars="0"/>
        <w:rPr>
          <w:ins w:id="160" w:author="pastoral" w:date="2010-06-01T11:25:00Z"/>
          <w:lang w:eastAsia="zh-CN"/>
        </w:rPr>
        <w:pPrChange w:id="161" w:author="pastoral" w:date="2010-06-01T11:24:00Z">
          <w:pPr>
            <w:ind w:firstLine="420"/>
          </w:pPr>
        </w:pPrChange>
      </w:pPr>
      <w:ins w:id="162" w:author="pastoral" w:date="2010-06-01T11:24:00Z">
        <w:r>
          <w:rPr>
            <w:rFonts w:hint="eastAsia"/>
            <w:lang w:eastAsia="zh-CN"/>
          </w:rPr>
          <w:t>Excel</w:t>
        </w:r>
        <w:r>
          <w:rPr>
            <w:rFonts w:hint="eastAsia"/>
            <w:lang w:eastAsia="zh-CN"/>
          </w:rPr>
          <w:t>的数据透视表和数据透视图</w:t>
        </w:r>
      </w:ins>
      <w:ins w:id="163" w:author="pastoral" w:date="2010-06-01T11:25:00Z">
        <w:r>
          <w:rPr>
            <w:rFonts w:hint="eastAsia"/>
            <w:lang w:eastAsia="zh-CN"/>
          </w:rPr>
          <w:t>；</w:t>
        </w:r>
      </w:ins>
    </w:p>
    <w:p w:rsidR="00000000" w:rsidRDefault="00EB63D3">
      <w:pPr>
        <w:pStyle w:val="a0"/>
        <w:numPr>
          <w:ilvl w:val="0"/>
          <w:numId w:val="10"/>
        </w:numPr>
        <w:ind w:firstLineChars="0"/>
        <w:rPr>
          <w:ins w:id="164" w:author="pastoral" w:date="2010-06-01T11:32:00Z"/>
          <w:lang w:eastAsia="zh-CN"/>
        </w:rPr>
        <w:pPrChange w:id="165" w:author="pastoral" w:date="2010-06-01T11:24:00Z">
          <w:pPr>
            <w:ind w:firstLine="420"/>
          </w:pPr>
        </w:pPrChange>
      </w:pPr>
      <w:ins w:id="166" w:author="pastoral" w:date="2010-06-01T11:25:00Z">
        <w:r>
          <w:rPr>
            <w:rFonts w:hint="eastAsia"/>
            <w:lang w:eastAsia="zh-CN"/>
          </w:rPr>
          <w:t>数据挖掘中的</w:t>
        </w:r>
        <w:r>
          <w:rPr>
            <w:rFonts w:hint="eastAsia"/>
            <w:lang w:eastAsia="zh-CN"/>
          </w:rPr>
          <w:t>CrossTab</w:t>
        </w:r>
        <w:r>
          <w:rPr>
            <w:rFonts w:hint="eastAsia"/>
            <w:lang w:eastAsia="zh-CN"/>
          </w:rPr>
          <w:t>类别的统计报表</w:t>
        </w:r>
      </w:ins>
      <w:ins w:id="167" w:author="pastoral" w:date="2010-06-01T11:32:00Z">
        <w:r w:rsidR="00DC0DD2">
          <w:rPr>
            <w:rFonts w:hint="eastAsia"/>
            <w:lang w:eastAsia="zh-CN"/>
          </w:rPr>
          <w:t>；</w:t>
        </w:r>
      </w:ins>
    </w:p>
    <w:p w:rsidR="00000000" w:rsidRDefault="00DC0DD2">
      <w:pPr>
        <w:pStyle w:val="a0"/>
        <w:ind w:left="440" w:firstLineChars="0" w:firstLine="0"/>
        <w:rPr>
          <w:ins w:id="168" w:author="pastoral" w:date="2010-06-01T11:38:00Z"/>
          <w:lang w:eastAsia="zh-CN"/>
        </w:rPr>
        <w:pPrChange w:id="169" w:author="pastoral" w:date="2010-06-01T11:32:00Z">
          <w:pPr>
            <w:ind w:firstLine="420"/>
          </w:pPr>
        </w:pPrChange>
      </w:pPr>
      <w:ins w:id="170" w:author="pastoral" w:date="2010-06-01T11:32:00Z">
        <w:r>
          <w:rPr>
            <w:rFonts w:hint="eastAsia"/>
            <w:lang w:eastAsia="zh-CN"/>
          </w:rPr>
          <w:t>都是要完成数据</w:t>
        </w:r>
      </w:ins>
      <w:ins w:id="171" w:author="pastoral" w:date="2010-06-01T11:33:00Z">
        <w:r>
          <w:rPr>
            <w:rFonts w:hint="eastAsia"/>
            <w:lang w:eastAsia="zh-CN"/>
          </w:rPr>
          <w:t>分区间汇总统计的功能，汇总统计的结果通常是求和</w:t>
        </w:r>
      </w:ins>
      <w:ins w:id="172" w:author="pastoral" w:date="2010-06-01T11:34:00Z">
        <w:r>
          <w:rPr>
            <w:rFonts w:hint="eastAsia"/>
            <w:lang w:eastAsia="zh-CN"/>
          </w:rPr>
          <w:t>、计数，略复杂一些的可能有平均值</w:t>
        </w:r>
      </w:ins>
      <w:ins w:id="173" w:author="pastoral" w:date="2010-06-01T11:35:00Z">
        <w:r>
          <w:rPr>
            <w:rFonts w:hint="eastAsia"/>
            <w:lang w:eastAsia="zh-CN"/>
          </w:rPr>
          <w:t>、基于阀值的计数。如果</w:t>
        </w:r>
      </w:ins>
      <w:ins w:id="174" w:author="pastoral" w:date="2010-06-01T11:36:00Z">
        <w:r>
          <w:rPr>
            <w:rFonts w:hint="eastAsia"/>
            <w:lang w:eastAsia="zh-CN"/>
          </w:rPr>
          <w:t>区间指标只有一个，就是二维表；如果区间指标有</w:t>
        </w:r>
      </w:ins>
      <w:ins w:id="175" w:author="pastoral" w:date="2010-06-01T11:37:00Z">
        <w:r>
          <w:rPr>
            <w:rFonts w:hint="eastAsia"/>
            <w:lang w:eastAsia="zh-CN"/>
          </w:rPr>
          <w:t>两个，就是三维表。</w:t>
        </w:r>
      </w:ins>
    </w:p>
    <w:p w:rsidR="00000000" w:rsidRDefault="00CF2AF2">
      <w:pPr>
        <w:pStyle w:val="a0"/>
        <w:ind w:left="440" w:firstLineChars="0" w:firstLine="0"/>
        <w:rPr>
          <w:ins w:id="176" w:author="pastoral" w:date="2010-06-01T12:37:00Z"/>
          <w:lang w:eastAsia="zh-CN"/>
        </w:rPr>
        <w:pPrChange w:id="177" w:author="pastoral" w:date="2010-06-01T11:32:00Z">
          <w:pPr>
            <w:ind w:firstLine="420"/>
          </w:pPr>
        </w:pPrChange>
      </w:pPr>
      <w:ins w:id="178" w:author="pastoral" w:date="2010-06-01T11:38:00Z">
        <w:r>
          <w:rPr>
            <w:rFonts w:hint="eastAsia"/>
            <w:lang w:eastAsia="zh-CN"/>
          </w:rPr>
          <w:t xml:space="preserve">Eclipse BIRT </w:t>
        </w:r>
        <w:r>
          <w:rPr>
            <w:rFonts w:hint="eastAsia"/>
            <w:lang w:eastAsia="zh-CN"/>
          </w:rPr>
          <w:t>可以实现所有功能，包括区间划分和汇总表</w:t>
        </w:r>
      </w:ins>
      <w:ins w:id="179" w:author="pastoral" w:date="2010-06-01T11:39:00Z">
        <w:r>
          <w:rPr>
            <w:rFonts w:hint="eastAsia"/>
            <w:lang w:eastAsia="zh-CN"/>
          </w:rPr>
          <w:t>和图的展现。</w:t>
        </w:r>
      </w:ins>
    </w:p>
    <w:p w:rsidR="00000000" w:rsidRDefault="00BB755D">
      <w:pPr>
        <w:pStyle w:val="a0"/>
        <w:ind w:left="440" w:firstLineChars="0" w:firstLine="0"/>
        <w:rPr>
          <w:ins w:id="180" w:author="pastoral" w:date="2010-06-01T12:37:00Z"/>
          <w:lang w:eastAsia="zh-CN"/>
        </w:rPr>
        <w:pPrChange w:id="181" w:author="pastoral" w:date="2010-06-01T11:32:00Z">
          <w:pPr>
            <w:ind w:firstLine="420"/>
          </w:pPr>
        </w:pPrChange>
      </w:pPr>
      <w:ins w:id="182" w:author="pastoral" w:date="2010-06-01T12:37:00Z">
        <w:r>
          <w:rPr>
            <w:rFonts w:hint="eastAsia"/>
            <w:lang w:eastAsia="zh-CN"/>
          </w:rPr>
          <w:t>任务分解：</w:t>
        </w:r>
      </w:ins>
    </w:p>
    <w:p w:rsidR="00000000" w:rsidRDefault="00BB755D">
      <w:pPr>
        <w:pStyle w:val="a0"/>
        <w:numPr>
          <w:ilvl w:val="0"/>
          <w:numId w:val="14"/>
        </w:numPr>
        <w:ind w:firstLineChars="0"/>
        <w:rPr>
          <w:ins w:id="183" w:author="pastoral" w:date="2010-06-01T12:38:00Z"/>
          <w:lang w:eastAsia="zh-CN"/>
        </w:rPr>
        <w:pPrChange w:id="184" w:author="pastoral" w:date="2010-06-01T12:38:00Z">
          <w:pPr>
            <w:ind w:firstLine="420"/>
          </w:pPr>
        </w:pPrChange>
      </w:pPr>
      <w:ins w:id="185" w:author="pastoral" w:date="2010-06-01T12:37:00Z">
        <w:r>
          <w:rPr>
            <w:rFonts w:hint="eastAsia"/>
            <w:lang w:eastAsia="zh-CN"/>
          </w:rPr>
          <w:t>数据文件</w:t>
        </w:r>
      </w:ins>
      <w:ins w:id="186" w:author="pastoral" w:date="2010-06-01T12:38:00Z">
        <w:r>
          <w:rPr>
            <w:rFonts w:hint="eastAsia"/>
            <w:lang w:eastAsia="zh-CN"/>
          </w:rPr>
          <w:t>的解析和计算；</w:t>
        </w:r>
      </w:ins>
    </w:p>
    <w:p w:rsidR="00000000" w:rsidRDefault="0074035E">
      <w:pPr>
        <w:pStyle w:val="a0"/>
        <w:numPr>
          <w:ilvl w:val="0"/>
          <w:numId w:val="14"/>
        </w:numPr>
        <w:ind w:firstLineChars="0"/>
        <w:rPr>
          <w:ins w:id="187" w:author="pastoral" w:date="2010-06-01T12:38:00Z"/>
          <w:lang w:eastAsia="zh-CN"/>
        </w:rPr>
        <w:pPrChange w:id="188" w:author="pastoral" w:date="2010-06-01T12:38:00Z">
          <w:pPr>
            <w:ind w:firstLine="420"/>
          </w:pPr>
        </w:pPrChange>
      </w:pPr>
      <w:ins w:id="189" w:author="pastoral" w:date="2010-06-01T12:38:00Z">
        <w:r>
          <w:rPr>
            <w:rFonts w:hint="eastAsia"/>
            <w:lang w:eastAsia="zh-CN"/>
          </w:rPr>
          <w:t>图形呈现；</w:t>
        </w:r>
      </w:ins>
    </w:p>
    <w:p w:rsidR="00000000" w:rsidRDefault="0074035E">
      <w:pPr>
        <w:pStyle w:val="a0"/>
        <w:numPr>
          <w:ilvl w:val="0"/>
          <w:numId w:val="14"/>
        </w:numPr>
        <w:ind w:firstLineChars="0"/>
        <w:rPr>
          <w:ins w:id="190" w:author="pastoral" w:date="2010-06-01T11:39:00Z"/>
          <w:lang w:eastAsia="zh-CN"/>
        </w:rPr>
        <w:pPrChange w:id="191" w:author="pastoral" w:date="2010-06-01T12:38:00Z">
          <w:pPr>
            <w:ind w:firstLine="420"/>
          </w:pPr>
        </w:pPrChange>
      </w:pPr>
      <w:ins w:id="192" w:author="pastoral" w:date="2010-06-01T12:38:00Z">
        <w:r>
          <w:rPr>
            <w:rFonts w:hint="eastAsia"/>
            <w:lang w:eastAsia="zh-CN"/>
          </w:rPr>
          <w:t>接口定义与实现；</w:t>
        </w:r>
      </w:ins>
    </w:p>
    <w:p w:rsidR="00000000" w:rsidRDefault="00985FAB">
      <w:pPr>
        <w:pStyle w:val="3"/>
        <w:rPr>
          <w:ins w:id="193" w:author="pastoral" w:date="2010-06-01T12:24:00Z"/>
          <w:lang w:eastAsia="zh-CN"/>
        </w:rPr>
        <w:pPrChange w:id="194" w:author="pastoral" w:date="2010-06-01T12:25:00Z">
          <w:pPr>
            <w:ind w:firstLine="420"/>
          </w:pPr>
        </w:pPrChange>
      </w:pPr>
      <w:ins w:id="195" w:author="pastoral" w:date="2010-06-01T12:25:00Z">
        <w:r>
          <w:rPr>
            <w:rFonts w:hint="eastAsia"/>
            <w:lang w:eastAsia="zh-CN"/>
          </w:rPr>
          <w:t>数据</w:t>
        </w:r>
      </w:ins>
      <w:ins w:id="196" w:author="pastoral" w:date="2010-06-01T12:26:00Z">
        <w:r>
          <w:rPr>
            <w:rFonts w:hint="eastAsia"/>
            <w:lang w:eastAsia="zh-CN"/>
          </w:rPr>
          <w:t>分析与算法设计</w:t>
        </w:r>
      </w:ins>
    </w:p>
    <w:p w:rsidR="00000000" w:rsidRDefault="001D0C8E">
      <w:pPr>
        <w:pStyle w:val="a0"/>
        <w:ind w:left="440" w:firstLineChars="0" w:firstLine="0"/>
        <w:rPr>
          <w:ins w:id="197" w:author="pastoral" w:date="2010-06-01T11:39:00Z"/>
          <w:lang w:eastAsia="zh-CN"/>
        </w:rPr>
        <w:pPrChange w:id="198" w:author="pastoral" w:date="2010-06-01T11:32:00Z">
          <w:pPr>
            <w:ind w:firstLine="420"/>
          </w:pPr>
        </w:pPrChange>
      </w:pPr>
      <w:ins w:id="199" w:author="pastoral" w:date="2010-06-01T11:59:00Z">
        <w:r>
          <w:rPr>
            <w:lang w:eastAsia="zh-CN"/>
          </w:rPr>
          <w:t>F</w:t>
        </w:r>
        <w:r>
          <w:rPr>
            <w:rFonts w:hint="eastAsia"/>
            <w:lang w:eastAsia="zh-CN"/>
          </w:rPr>
          <w:t>：周期，</w:t>
        </w:r>
      </w:ins>
      <w:ins w:id="200" w:author="pastoral" w:date="2010-06-01T11:58:00Z">
        <w:r w:rsidR="00A65D2C">
          <w:rPr>
            <w:rFonts w:hint="eastAsia"/>
            <w:lang w:eastAsia="zh-CN"/>
          </w:rPr>
          <w:t>φ：相位，</w:t>
        </w:r>
        <w:r w:rsidR="00A65D2C">
          <w:rPr>
            <w:rFonts w:hint="eastAsia"/>
            <w:lang w:eastAsia="zh-CN"/>
          </w:rPr>
          <w:t>q</w:t>
        </w:r>
        <w:r w:rsidR="00A65D2C">
          <w:rPr>
            <w:rFonts w:hint="eastAsia"/>
            <w:lang w:eastAsia="zh-CN"/>
          </w:rPr>
          <w:t>：幅值，</w:t>
        </w:r>
        <w:r w:rsidR="00A65D2C">
          <w:rPr>
            <w:rFonts w:hint="eastAsia"/>
            <w:lang w:eastAsia="zh-CN"/>
          </w:rPr>
          <w:t>n</w:t>
        </w:r>
        <w:r w:rsidR="00A65D2C">
          <w:rPr>
            <w:rFonts w:hint="eastAsia"/>
            <w:lang w:eastAsia="zh-CN"/>
          </w:rPr>
          <w:t>：计数</w:t>
        </w:r>
      </w:ins>
    </w:p>
    <w:p w:rsidR="00000000" w:rsidRDefault="00CF2AF2">
      <w:pPr>
        <w:pStyle w:val="a0"/>
        <w:ind w:left="440" w:firstLineChars="0" w:firstLine="0"/>
        <w:rPr>
          <w:ins w:id="201" w:author="pastoral" w:date="2010-06-01T11:44:00Z"/>
          <w:lang w:eastAsia="zh-CN"/>
        </w:rPr>
        <w:pPrChange w:id="202" w:author="pastoral" w:date="2010-06-01T11:32:00Z">
          <w:pPr>
            <w:ind w:firstLine="420"/>
          </w:pPr>
        </w:pPrChange>
      </w:pPr>
      <w:ins w:id="203" w:author="pastoral" w:date="2010-06-01T11:39:00Z">
        <w:r>
          <w:rPr>
            <w:rFonts w:hint="eastAsia"/>
            <w:lang w:eastAsia="zh-CN"/>
          </w:rPr>
          <w:t>就本任务来说，原始</w:t>
        </w:r>
      </w:ins>
      <w:ins w:id="204" w:author="pastoral" w:date="2010-06-01T11:40:00Z">
        <w:r>
          <w:rPr>
            <w:rFonts w:hint="eastAsia"/>
            <w:lang w:eastAsia="zh-CN"/>
          </w:rPr>
          <w:t>数据只有两个字段：</w:t>
        </w:r>
      </w:ins>
      <w:ins w:id="205" w:author="pastoral" w:date="2010-06-01T11:41:00Z">
        <w:r>
          <w:rPr>
            <w:rFonts w:hint="eastAsia"/>
            <w:lang w:eastAsia="zh-CN"/>
          </w:rPr>
          <w:t>时序</w:t>
        </w:r>
      </w:ins>
      <w:ins w:id="206" w:author="pastoral" w:date="2010-06-01T12:09:00Z">
        <w:r w:rsidR="006772A1">
          <w:rPr>
            <w:rFonts w:hint="eastAsia"/>
            <w:lang w:eastAsia="zh-CN"/>
          </w:rPr>
          <w:t>（</w:t>
        </w:r>
        <w:r w:rsidR="006772A1">
          <w:rPr>
            <w:rFonts w:hint="eastAsia"/>
            <w:lang w:eastAsia="zh-CN"/>
          </w:rPr>
          <w:t>t</w:t>
        </w:r>
        <w:r w:rsidR="006772A1">
          <w:rPr>
            <w:rFonts w:hint="eastAsia"/>
            <w:lang w:eastAsia="zh-CN"/>
          </w:rPr>
          <w:t>）</w:t>
        </w:r>
      </w:ins>
      <w:ins w:id="207" w:author="pastoral" w:date="2010-06-01T11:41:00Z">
        <w:r>
          <w:rPr>
            <w:rFonts w:hint="eastAsia"/>
            <w:lang w:eastAsia="zh-CN"/>
          </w:rPr>
          <w:t>和放电幅值</w:t>
        </w:r>
      </w:ins>
      <w:ins w:id="208" w:author="pastoral" w:date="2010-06-01T12:09:00Z">
        <w:r w:rsidR="006772A1">
          <w:rPr>
            <w:rFonts w:hint="eastAsia"/>
            <w:lang w:eastAsia="zh-CN"/>
          </w:rPr>
          <w:t>(q)</w:t>
        </w:r>
      </w:ins>
      <w:ins w:id="209" w:author="pastoral" w:date="2010-06-01T11:42:00Z">
        <w:r w:rsidR="00E46AE2">
          <w:rPr>
            <w:rFonts w:hint="eastAsia"/>
            <w:lang w:eastAsia="zh-CN"/>
          </w:rPr>
          <w:t>，分区的方式有：</w:t>
        </w:r>
      </w:ins>
    </w:p>
    <w:p w:rsidR="00000000" w:rsidRDefault="00B24D16">
      <w:pPr>
        <w:pStyle w:val="a0"/>
        <w:numPr>
          <w:ilvl w:val="0"/>
          <w:numId w:val="12"/>
        </w:numPr>
        <w:ind w:firstLineChars="0"/>
        <w:rPr>
          <w:ins w:id="210" w:author="pastoral" w:date="2010-06-01T11:44:00Z"/>
          <w:lang w:eastAsia="zh-CN"/>
        </w:rPr>
        <w:pPrChange w:id="211" w:author="pastoral" w:date="2010-06-01T11:44:00Z">
          <w:pPr>
            <w:ind w:firstLine="420"/>
          </w:pPr>
        </w:pPrChange>
      </w:pPr>
      <w:ins w:id="212" w:author="pastoral" w:date="2010-06-01T12:01:00Z">
        <w:r>
          <w:rPr>
            <w:rFonts w:hint="eastAsia"/>
            <w:lang w:eastAsia="zh-CN"/>
          </w:rPr>
          <w:t>三维</w:t>
        </w:r>
      </w:ins>
      <w:ins w:id="213" w:author="pastoral" w:date="2010-06-01T11:53:00Z">
        <w:r w:rsidR="00F6242C">
          <w:rPr>
            <w:rFonts w:hint="eastAsia"/>
            <w:lang w:eastAsia="zh-CN"/>
          </w:rPr>
          <w:t>图：</w:t>
        </w:r>
      </w:ins>
      <w:ins w:id="214" w:author="pastoral" w:date="2010-06-01T11:52:00Z">
        <w:r w:rsidR="00F6242C">
          <w:rPr>
            <w:rFonts w:hint="eastAsia"/>
            <w:lang w:eastAsia="zh-CN"/>
          </w:rPr>
          <w:t>相位</w:t>
        </w:r>
        <w:r w:rsidR="00F6242C">
          <w:rPr>
            <w:rFonts w:hint="eastAsia"/>
            <w:lang w:eastAsia="zh-CN"/>
          </w:rPr>
          <w:t>-</w:t>
        </w:r>
        <w:r w:rsidR="00F6242C">
          <w:rPr>
            <w:rFonts w:hint="eastAsia"/>
            <w:lang w:eastAsia="zh-CN"/>
          </w:rPr>
          <w:t>周期</w:t>
        </w:r>
        <w:r w:rsidR="00F6242C">
          <w:rPr>
            <w:rFonts w:hint="eastAsia"/>
            <w:lang w:eastAsia="zh-CN"/>
          </w:rPr>
          <w:t>-</w:t>
        </w:r>
      </w:ins>
      <w:ins w:id="215" w:author="pastoral" w:date="2010-06-01T11:53:00Z">
        <w:r w:rsidR="00F6242C">
          <w:rPr>
            <w:rFonts w:hint="eastAsia"/>
            <w:lang w:eastAsia="zh-CN"/>
          </w:rPr>
          <w:t>幅值均值</w:t>
        </w:r>
      </w:ins>
      <w:ins w:id="216" w:author="pastoral" w:date="2010-06-01T12:00:00Z">
        <w:r w:rsidR="001D0C8E">
          <w:rPr>
            <w:rFonts w:hint="eastAsia"/>
            <w:lang w:eastAsia="zh-CN"/>
          </w:rPr>
          <w:t>[</w:t>
        </w:r>
      </w:ins>
      <w:ins w:id="217" w:author="pastoral" w:date="2010-06-01T11:58:00Z">
        <w:r w:rsidR="001D0C8E">
          <w:rPr>
            <w:rFonts w:hint="eastAsia"/>
            <w:lang w:eastAsia="zh-CN"/>
          </w:rPr>
          <w:t>φ</w:t>
        </w:r>
        <w:r w:rsidR="001D0C8E">
          <w:rPr>
            <w:rFonts w:hint="eastAsia"/>
            <w:lang w:eastAsia="zh-CN"/>
          </w:rPr>
          <w:t>-</w:t>
        </w:r>
      </w:ins>
      <w:ins w:id="218" w:author="pastoral" w:date="2010-06-01T11:59:00Z">
        <w:r w:rsidR="001D0C8E">
          <w:rPr>
            <w:rFonts w:hint="eastAsia"/>
            <w:lang w:eastAsia="zh-CN"/>
          </w:rPr>
          <w:t>f-avg</w:t>
        </w:r>
      </w:ins>
      <w:ins w:id="219" w:author="pastoral" w:date="2010-06-01T12:00:00Z">
        <w:r w:rsidR="001D0C8E">
          <w:rPr>
            <w:rFonts w:hint="eastAsia"/>
            <w:lang w:eastAsia="zh-CN"/>
          </w:rPr>
          <w:t>(q)]</w:t>
        </w:r>
      </w:ins>
      <w:ins w:id="220" w:author="pastoral" w:date="2010-06-01T11:52:00Z">
        <w:r w:rsidR="00F6242C">
          <w:rPr>
            <w:lang w:eastAsia="zh-CN"/>
          </w:rPr>
          <w:br/>
        </w:r>
      </w:ins>
      <w:ins w:id="221" w:author="pastoral" w:date="2010-06-01T11:45:00Z">
        <w:r w:rsidR="00E46AE2">
          <w:rPr>
            <w:rFonts w:hint="eastAsia"/>
            <w:lang w:eastAsia="zh-CN"/>
          </w:rPr>
          <w:t>时序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</w:ins>
      <w:ins w:id="222" w:author="pastoral" w:date="2010-06-01T11:44:00Z">
        <w:r w:rsidR="00E46AE2">
          <w:rPr>
            <w:rFonts w:hint="eastAsia"/>
            <w:lang w:eastAsia="zh-CN"/>
          </w:rPr>
          <w:t>每秒</w:t>
        </w:r>
      </w:ins>
      <w:ins w:id="223" w:author="pastoral" w:date="2010-06-01T11:42:00Z">
        <w:r w:rsidR="00E46AE2">
          <w:rPr>
            <w:rFonts w:hint="eastAsia"/>
            <w:lang w:eastAsia="zh-CN"/>
          </w:rPr>
          <w:t>工频周期（</w:t>
        </w:r>
      </w:ins>
      <w:ins w:id="224" w:author="pastoral" w:date="2010-06-01T11:43:00Z">
        <w:r w:rsidR="00E46AE2">
          <w:rPr>
            <w:rFonts w:hint="eastAsia"/>
            <w:lang w:eastAsia="zh-CN"/>
          </w:rPr>
          <w:t>50</w:t>
        </w:r>
        <w:r w:rsidR="00E46AE2">
          <w:rPr>
            <w:rFonts w:hint="eastAsia"/>
            <w:lang w:eastAsia="zh-CN"/>
          </w:rPr>
          <w:t>个区间</w:t>
        </w:r>
      </w:ins>
      <w:ins w:id="225" w:author="pastoral" w:date="2010-06-01T11:42:00Z">
        <w:r w:rsidR="00E46AE2">
          <w:rPr>
            <w:rFonts w:hint="eastAsia"/>
            <w:lang w:eastAsia="zh-CN"/>
          </w:rPr>
          <w:t>）</w:t>
        </w:r>
      </w:ins>
      <w:ins w:id="226" w:author="pastoral" w:date="2010-06-01T11:43:00Z">
        <w:r w:rsidR="00E46AE2">
          <w:rPr>
            <w:rFonts w:hint="eastAsia"/>
            <w:lang w:eastAsia="zh-CN"/>
          </w:rPr>
          <w:t>，每周期再分为</w:t>
        </w:r>
      </w:ins>
      <w:ins w:id="227" w:author="pastoral" w:date="2010-06-01T11:42:00Z">
        <w:r w:rsidR="00E46AE2">
          <w:rPr>
            <w:rFonts w:hint="eastAsia"/>
            <w:lang w:eastAsia="zh-CN"/>
          </w:rPr>
          <w:t>相位</w:t>
        </w:r>
      </w:ins>
      <w:ins w:id="228" w:author="pastoral" w:date="2010-06-01T11:43:00Z">
        <w:r w:rsidR="00E46AE2">
          <w:rPr>
            <w:rFonts w:hint="eastAsia"/>
            <w:lang w:eastAsia="zh-CN"/>
          </w:rPr>
          <w:t>（</w:t>
        </w:r>
        <w:r w:rsidR="00E46AE2">
          <w:rPr>
            <w:rFonts w:hint="eastAsia"/>
            <w:lang w:eastAsia="zh-CN"/>
          </w:rPr>
          <w:t>360</w:t>
        </w:r>
        <w:r w:rsidR="00E46AE2">
          <w:rPr>
            <w:rFonts w:hint="eastAsia"/>
            <w:lang w:eastAsia="zh-CN"/>
          </w:rPr>
          <w:t>个区间）</w:t>
        </w:r>
      </w:ins>
      <w:ins w:id="229" w:author="pastoral" w:date="2010-06-01T11:44:00Z">
        <w:r w:rsidR="00E46AE2">
          <w:rPr>
            <w:rFonts w:hint="eastAsia"/>
            <w:lang w:eastAsia="zh-CN"/>
          </w:rPr>
          <w:t>；</w:t>
        </w:r>
      </w:ins>
      <w:ins w:id="230" w:author="pastoral" w:date="2010-06-01T12:08:00Z">
        <w:r w:rsidR="006772A1">
          <w:rPr>
            <w:lang w:eastAsia="zh-CN"/>
          </w:rPr>
          <w:br/>
        </w:r>
      </w:ins>
      <w:ins w:id="231" w:author="pastoral" w:date="2010-06-01T12:12:00Z">
        <w:r w:rsidR="006772A1">
          <w:rPr>
            <w:lang w:eastAsia="zh-CN"/>
          </w:rPr>
          <w:br/>
        </w:r>
        <w:r w:rsidR="006772A1">
          <w:rPr>
            <w:rFonts w:hint="eastAsia"/>
            <w:lang w:eastAsia="zh-CN"/>
          </w:rPr>
          <w:t>算法</w:t>
        </w:r>
        <w:r w:rsidR="006772A1">
          <w:rPr>
            <w:rFonts w:hint="eastAsia"/>
            <w:lang w:eastAsia="zh-CN"/>
          </w:rPr>
          <w:t>=</w:t>
        </w:r>
        <w:r w:rsidR="006772A1">
          <w:rPr>
            <w:rFonts w:hint="eastAsia"/>
            <w:lang w:eastAsia="zh-CN"/>
          </w:rPr>
          <w:t>》</w:t>
        </w:r>
      </w:ins>
      <w:ins w:id="232" w:author="pastoral" w:date="2010-06-01T12:11:00Z">
        <w:r w:rsidR="006772A1">
          <w:rPr>
            <w:rFonts w:hint="eastAsia"/>
            <w:lang w:eastAsia="zh-CN"/>
          </w:rPr>
          <w:t>周期：</w:t>
        </w:r>
      </w:ins>
      <w:ins w:id="233" w:author="pastoral" w:date="2010-06-01T12:10:00Z">
        <w:r w:rsidR="006772A1">
          <w:rPr>
            <w:rFonts w:hint="eastAsia"/>
            <w:lang w:eastAsia="zh-CN"/>
          </w:rPr>
          <w:t>INT(</w:t>
        </w:r>
      </w:ins>
      <w:ins w:id="234" w:author="pastoral" w:date="2010-06-01T12:08:00Z">
        <w:r w:rsidR="006772A1">
          <w:rPr>
            <w:rFonts w:hint="eastAsia"/>
            <w:lang w:eastAsia="zh-CN"/>
          </w:rPr>
          <w:t>t/</w:t>
        </w:r>
      </w:ins>
      <w:ins w:id="235" w:author="pastoral" w:date="2010-06-01T12:09:00Z">
        <w:r w:rsidR="006772A1">
          <w:rPr>
            <w:rFonts w:hint="eastAsia"/>
            <w:lang w:eastAsia="zh-CN"/>
          </w:rPr>
          <w:t>1000</w:t>
        </w:r>
      </w:ins>
      <w:ins w:id="236" w:author="pastoral" w:date="2010-06-01T12:10:00Z">
        <w:r w:rsidR="006772A1">
          <w:rPr>
            <w:rFonts w:hint="eastAsia"/>
            <w:lang w:eastAsia="zh-CN"/>
          </w:rPr>
          <w:t>)</w:t>
        </w:r>
      </w:ins>
      <w:ins w:id="237" w:author="pastoral" w:date="2010-06-01T12:11:00Z">
        <w:r w:rsidR="006772A1">
          <w:rPr>
            <w:rFonts w:hint="eastAsia"/>
            <w:lang w:eastAsia="zh-CN"/>
          </w:rPr>
          <w:t>，相位：</w:t>
        </w:r>
      </w:ins>
      <w:ins w:id="238" w:author="pastoral" w:date="2010-06-01T12:12:00Z">
        <w:r w:rsidR="006772A1">
          <w:rPr>
            <w:rFonts w:hint="eastAsia"/>
            <w:lang w:eastAsia="zh-CN"/>
          </w:rPr>
          <w:t>INT</w:t>
        </w:r>
        <w:r w:rsidR="006772A1">
          <w:rPr>
            <w:rFonts w:hint="eastAsia"/>
            <w:lang w:eastAsia="zh-CN"/>
          </w:rPr>
          <w:t>（</w:t>
        </w:r>
      </w:ins>
      <w:ins w:id="239" w:author="pastoral" w:date="2010-06-01T12:11:00Z">
        <w:r w:rsidR="006772A1">
          <w:rPr>
            <w:rFonts w:hint="eastAsia"/>
            <w:lang w:eastAsia="zh-CN"/>
          </w:rPr>
          <w:t>（</w:t>
        </w:r>
        <w:r w:rsidR="006772A1">
          <w:rPr>
            <w:rFonts w:hint="eastAsia"/>
            <w:lang w:eastAsia="zh-CN"/>
          </w:rPr>
          <w:t>t%1000</w:t>
        </w:r>
        <w:r w:rsidR="006772A1">
          <w:rPr>
            <w:rFonts w:hint="eastAsia"/>
            <w:lang w:eastAsia="zh-CN"/>
          </w:rPr>
          <w:t>）</w:t>
        </w:r>
        <w:r w:rsidR="006772A1">
          <w:rPr>
            <w:rFonts w:hint="eastAsia"/>
            <w:lang w:eastAsia="zh-CN"/>
          </w:rPr>
          <w:t>/</w:t>
        </w:r>
      </w:ins>
      <w:ins w:id="240" w:author="pastoral" w:date="2010-06-01T12:12:00Z">
        <w:r w:rsidR="006772A1">
          <w:rPr>
            <w:rFonts w:hint="eastAsia"/>
            <w:lang w:eastAsia="zh-CN"/>
          </w:rPr>
          <w:t>360</w:t>
        </w:r>
        <w:r w:rsidR="006772A1">
          <w:rPr>
            <w:rFonts w:hint="eastAsia"/>
            <w:lang w:eastAsia="zh-CN"/>
          </w:rPr>
          <w:t>）</w:t>
        </w:r>
      </w:ins>
    </w:p>
    <w:p w:rsidR="00000000" w:rsidRDefault="00B24D16">
      <w:pPr>
        <w:pStyle w:val="a0"/>
        <w:numPr>
          <w:ilvl w:val="0"/>
          <w:numId w:val="12"/>
        </w:numPr>
        <w:ind w:firstLineChars="0"/>
        <w:rPr>
          <w:ins w:id="241" w:author="pastoral" w:date="2010-06-01T11:51:00Z"/>
          <w:lang w:eastAsia="zh-CN"/>
        </w:rPr>
        <w:pPrChange w:id="242" w:author="pastoral" w:date="2010-06-01T12:14:00Z">
          <w:pPr>
            <w:ind w:firstLine="420"/>
          </w:pPr>
        </w:pPrChange>
      </w:pPr>
      <w:ins w:id="243" w:author="pastoral" w:date="2010-06-01T12:01:00Z">
        <w:r>
          <w:rPr>
            <w:rFonts w:hint="eastAsia"/>
            <w:lang w:eastAsia="zh-CN"/>
          </w:rPr>
          <w:t>三维</w:t>
        </w:r>
      </w:ins>
      <w:ins w:id="244" w:author="pastoral" w:date="2010-06-01T11:53:00Z">
        <w:r w:rsidR="00F6242C">
          <w:rPr>
            <w:rFonts w:hint="eastAsia"/>
            <w:lang w:eastAsia="zh-CN"/>
          </w:rPr>
          <w:t>图：幅值区间</w:t>
        </w:r>
        <w:r w:rsidR="00F6242C">
          <w:rPr>
            <w:rFonts w:hint="eastAsia"/>
            <w:lang w:eastAsia="zh-CN"/>
          </w:rPr>
          <w:t>-</w:t>
        </w:r>
        <w:r w:rsidR="00F6242C">
          <w:rPr>
            <w:rFonts w:hint="eastAsia"/>
            <w:lang w:eastAsia="zh-CN"/>
          </w:rPr>
          <w:t>相位</w:t>
        </w:r>
      </w:ins>
      <w:ins w:id="245" w:author="pastoral" w:date="2010-06-01T11:54:00Z">
        <w:r w:rsidR="00F6242C">
          <w:rPr>
            <w:rFonts w:hint="eastAsia"/>
            <w:lang w:eastAsia="zh-CN"/>
          </w:rPr>
          <w:t>区间</w:t>
        </w:r>
        <w:r w:rsidR="00F6242C">
          <w:rPr>
            <w:rFonts w:hint="eastAsia"/>
            <w:lang w:eastAsia="zh-CN"/>
          </w:rPr>
          <w:t>-</w:t>
        </w:r>
        <w:r w:rsidR="00F6242C">
          <w:rPr>
            <w:rFonts w:hint="eastAsia"/>
            <w:lang w:eastAsia="zh-CN"/>
          </w:rPr>
          <w:t>阀值以上计数（</w:t>
        </w:r>
        <w:r w:rsidR="00F6242C">
          <w:rPr>
            <w:rFonts w:hint="eastAsia"/>
            <w:lang w:eastAsia="zh-CN"/>
          </w:rPr>
          <w:t>100X100</w:t>
        </w:r>
        <w:r w:rsidR="00F6242C">
          <w:rPr>
            <w:rFonts w:hint="eastAsia"/>
            <w:lang w:eastAsia="zh-CN"/>
          </w:rPr>
          <w:t>）</w:t>
        </w:r>
      </w:ins>
      <w:ins w:id="246" w:author="pastoral" w:date="2010-06-01T12:00:00Z">
        <w:r w:rsidR="001D0C8E">
          <w:rPr>
            <w:rFonts w:hint="eastAsia"/>
            <w:lang w:eastAsia="zh-CN"/>
          </w:rPr>
          <w:t>[q-</w:t>
        </w:r>
        <w:r w:rsidR="001D0C8E">
          <w:rPr>
            <w:rFonts w:hint="eastAsia"/>
            <w:lang w:eastAsia="zh-CN"/>
          </w:rPr>
          <w:t>φ</w:t>
        </w:r>
        <w:r w:rsidR="001D0C8E">
          <w:rPr>
            <w:rFonts w:hint="eastAsia"/>
            <w:lang w:eastAsia="zh-CN"/>
          </w:rPr>
          <w:t>-</w:t>
        </w:r>
      </w:ins>
      <w:ins w:id="247" w:author="pastoral" w:date="2010-06-01T12:01:00Z">
        <w:r w:rsidR="001D0C8E">
          <w:rPr>
            <w:rFonts w:hint="eastAsia"/>
            <w:lang w:eastAsia="zh-CN"/>
          </w:rPr>
          <w:t>n</w:t>
        </w:r>
      </w:ins>
      <w:ins w:id="248" w:author="pastoral" w:date="2010-06-01T12:00:00Z">
        <w:r w:rsidR="001D0C8E">
          <w:rPr>
            <w:rFonts w:hint="eastAsia"/>
            <w:lang w:eastAsia="zh-CN"/>
          </w:rPr>
          <w:t>]</w:t>
        </w:r>
      </w:ins>
      <w:ins w:id="249" w:author="pastoral" w:date="2010-06-01T11:53:00Z">
        <w:r w:rsidR="00F6242C">
          <w:rPr>
            <w:lang w:eastAsia="zh-CN"/>
          </w:rPr>
          <w:br/>
        </w:r>
      </w:ins>
      <w:ins w:id="250" w:author="pastoral" w:date="2010-06-01T11:49:00Z">
        <w:r w:rsidR="00E46AE2">
          <w:rPr>
            <w:rFonts w:hint="eastAsia"/>
            <w:lang w:eastAsia="zh-CN"/>
          </w:rPr>
          <w:t>时序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50</w:t>
        </w:r>
        <w:r w:rsidR="00E46AE2">
          <w:rPr>
            <w:rFonts w:hint="eastAsia"/>
            <w:lang w:eastAsia="zh-CN"/>
          </w:rPr>
          <w:t>周期</w:t>
        </w:r>
      </w:ins>
      <w:ins w:id="251" w:author="pastoral" w:date="2010-06-01T11:50:00Z"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360</w:t>
        </w:r>
        <w:r w:rsidR="00E46AE2">
          <w:rPr>
            <w:rFonts w:hint="eastAsia"/>
            <w:lang w:eastAsia="zh-CN"/>
          </w:rPr>
          <w:t>相位</w:t>
        </w:r>
      </w:ins>
      <w:ins w:id="252" w:author="pastoral" w:date="2010-06-01T11:51:00Z"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100</w:t>
        </w:r>
        <w:r w:rsidR="00E46AE2">
          <w:rPr>
            <w:rFonts w:hint="eastAsia"/>
            <w:lang w:eastAsia="zh-CN"/>
          </w:rPr>
          <w:t>区间</w:t>
        </w:r>
        <w:r w:rsidR="00E46AE2">
          <w:rPr>
            <w:lang w:eastAsia="zh-CN"/>
          </w:rPr>
          <w:br/>
        </w:r>
        <w:r w:rsidR="00E46AE2">
          <w:rPr>
            <w:rFonts w:hint="eastAsia"/>
            <w:lang w:eastAsia="zh-CN"/>
          </w:rPr>
          <w:t>幅值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100</w:t>
        </w:r>
        <w:r w:rsidR="00E46AE2">
          <w:rPr>
            <w:rFonts w:hint="eastAsia"/>
            <w:lang w:eastAsia="zh-CN"/>
          </w:rPr>
          <w:t>区间</w:t>
        </w:r>
      </w:ins>
      <w:ins w:id="253" w:author="pastoral" w:date="2010-06-01T12:12:00Z">
        <w:r w:rsidR="006772A1">
          <w:rPr>
            <w:lang w:eastAsia="zh-CN"/>
          </w:rPr>
          <w:br/>
        </w:r>
        <w:r w:rsidR="006772A1">
          <w:rPr>
            <w:rFonts w:hint="eastAsia"/>
            <w:lang w:eastAsia="zh-CN"/>
          </w:rPr>
          <w:br/>
        </w:r>
        <w:r w:rsidR="006772A1">
          <w:rPr>
            <w:rFonts w:hint="eastAsia"/>
            <w:lang w:eastAsia="zh-CN"/>
          </w:rPr>
          <w:t>算法</w:t>
        </w:r>
        <w:r w:rsidR="006772A1">
          <w:rPr>
            <w:rFonts w:hint="eastAsia"/>
            <w:lang w:eastAsia="zh-CN"/>
          </w:rPr>
          <w:t>=</w:t>
        </w:r>
        <w:r w:rsidR="006772A1">
          <w:rPr>
            <w:rFonts w:hint="eastAsia"/>
            <w:lang w:eastAsia="zh-CN"/>
          </w:rPr>
          <w:t>》</w:t>
        </w:r>
      </w:ins>
      <w:ins w:id="254" w:author="pastoral" w:date="2010-06-01T12:14:00Z">
        <w:r w:rsidR="006772A1">
          <w:rPr>
            <w:rFonts w:hint="eastAsia"/>
            <w:lang w:eastAsia="zh-CN"/>
          </w:rPr>
          <w:t>INT</w:t>
        </w:r>
        <w:r w:rsidR="006772A1">
          <w:rPr>
            <w:rFonts w:hint="eastAsia"/>
            <w:lang w:eastAsia="zh-CN"/>
          </w:rPr>
          <w:t>（（（</w:t>
        </w:r>
        <w:r w:rsidR="006772A1">
          <w:rPr>
            <w:rFonts w:hint="eastAsia"/>
            <w:lang w:eastAsia="zh-CN"/>
          </w:rPr>
          <w:t>t%1000</w:t>
        </w:r>
        <w:r w:rsidR="006772A1">
          <w:rPr>
            <w:rFonts w:hint="eastAsia"/>
            <w:lang w:eastAsia="zh-CN"/>
          </w:rPr>
          <w:t>）</w:t>
        </w:r>
        <w:r w:rsidR="006772A1">
          <w:rPr>
            <w:rFonts w:hint="eastAsia"/>
            <w:lang w:eastAsia="zh-CN"/>
          </w:rPr>
          <w:t>%360</w:t>
        </w:r>
        <w:r w:rsidR="006772A1">
          <w:rPr>
            <w:rFonts w:hint="eastAsia"/>
            <w:lang w:eastAsia="zh-CN"/>
          </w:rPr>
          <w:t>）</w:t>
        </w:r>
        <w:r w:rsidR="006772A1">
          <w:rPr>
            <w:rFonts w:hint="eastAsia"/>
            <w:lang w:eastAsia="zh-CN"/>
          </w:rPr>
          <w:t>/100</w:t>
        </w:r>
        <w:r w:rsidR="006772A1">
          <w:rPr>
            <w:rFonts w:hint="eastAsia"/>
            <w:lang w:eastAsia="zh-CN"/>
          </w:rPr>
          <w:t>）</w:t>
        </w:r>
      </w:ins>
    </w:p>
    <w:p w:rsidR="00E46AE2" w:rsidRDefault="00B24D16" w:rsidP="00E46AE2">
      <w:pPr>
        <w:pStyle w:val="a0"/>
        <w:numPr>
          <w:ilvl w:val="0"/>
          <w:numId w:val="12"/>
        </w:numPr>
        <w:ind w:firstLineChars="0"/>
        <w:rPr>
          <w:ins w:id="255" w:author="pastoral" w:date="2010-06-01T11:55:00Z"/>
          <w:lang w:eastAsia="zh-CN"/>
        </w:rPr>
      </w:pPr>
      <w:ins w:id="256" w:author="pastoral" w:date="2010-06-01T12:01:00Z">
        <w:r>
          <w:rPr>
            <w:rFonts w:hint="eastAsia"/>
            <w:lang w:eastAsia="zh-CN"/>
          </w:rPr>
          <w:t>三维</w:t>
        </w:r>
      </w:ins>
      <w:ins w:id="257" w:author="pastoral" w:date="2010-06-01T11:54:00Z">
        <w:r w:rsidR="00F6242C">
          <w:rPr>
            <w:rFonts w:hint="eastAsia"/>
            <w:lang w:eastAsia="zh-CN"/>
          </w:rPr>
          <w:t>图：幅值区间</w:t>
        </w:r>
        <w:r w:rsidR="00F6242C">
          <w:rPr>
            <w:rFonts w:hint="eastAsia"/>
            <w:lang w:eastAsia="zh-CN"/>
          </w:rPr>
          <w:t>-</w:t>
        </w:r>
        <w:r w:rsidR="00F6242C">
          <w:rPr>
            <w:rFonts w:hint="eastAsia"/>
            <w:lang w:eastAsia="zh-CN"/>
          </w:rPr>
          <w:t>相位区间</w:t>
        </w:r>
        <w:r w:rsidR="00F6242C">
          <w:rPr>
            <w:rFonts w:hint="eastAsia"/>
            <w:lang w:eastAsia="zh-CN"/>
          </w:rPr>
          <w:t>-</w:t>
        </w:r>
        <w:r w:rsidR="00F6242C">
          <w:rPr>
            <w:rFonts w:hint="eastAsia"/>
            <w:lang w:eastAsia="zh-CN"/>
          </w:rPr>
          <w:t>阀值以上计数（</w:t>
        </w:r>
        <w:r w:rsidR="00F6242C">
          <w:rPr>
            <w:rFonts w:hint="eastAsia"/>
            <w:lang w:eastAsia="zh-CN"/>
          </w:rPr>
          <w:t>20X20</w:t>
        </w:r>
        <w:r w:rsidR="00F6242C">
          <w:rPr>
            <w:rFonts w:hint="eastAsia"/>
            <w:lang w:eastAsia="zh-CN"/>
          </w:rPr>
          <w:t>）</w:t>
        </w:r>
      </w:ins>
      <w:ins w:id="258" w:author="pastoral" w:date="2010-06-01T12:01:00Z">
        <w:r w:rsidR="001D0C8E">
          <w:rPr>
            <w:rFonts w:hint="eastAsia"/>
            <w:lang w:eastAsia="zh-CN"/>
          </w:rPr>
          <w:t>[q-</w:t>
        </w:r>
        <w:r w:rsidR="001D0C8E">
          <w:rPr>
            <w:rFonts w:hint="eastAsia"/>
            <w:lang w:eastAsia="zh-CN"/>
          </w:rPr>
          <w:t>φ</w:t>
        </w:r>
        <w:r w:rsidR="001D0C8E">
          <w:rPr>
            <w:rFonts w:hint="eastAsia"/>
            <w:lang w:eastAsia="zh-CN"/>
          </w:rPr>
          <w:t>-n]</w:t>
        </w:r>
        <w:r w:rsidR="001D0C8E">
          <w:rPr>
            <w:lang w:eastAsia="zh-CN"/>
          </w:rPr>
          <w:br/>
        </w:r>
      </w:ins>
      <w:ins w:id="259" w:author="pastoral" w:date="2010-06-01T11:51:00Z">
        <w:r w:rsidR="00E46AE2">
          <w:rPr>
            <w:rFonts w:hint="eastAsia"/>
            <w:lang w:eastAsia="zh-CN"/>
          </w:rPr>
          <w:t>时序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50</w:t>
        </w:r>
        <w:r w:rsidR="00E46AE2">
          <w:rPr>
            <w:rFonts w:hint="eastAsia"/>
            <w:lang w:eastAsia="zh-CN"/>
          </w:rPr>
          <w:t>周期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  <w:r w:rsidR="00E46AE2">
          <w:rPr>
            <w:rFonts w:hint="eastAsia"/>
            <w:lang w:eastAsia="zh-CN"/>
          </w:rPr>
          <w:t>360</w:t>
        </w:r>
        <w:r w:rsidR="00E46AE2">
          <w:rPr>
            <w:rFonts w:hint="eastAsia"/>
            <w:lang w:eastAsia="zh-CN"/>
          </w:rPr>
          <w:t>相位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</w:ins>
      <w:ins w:id="260" w:author="pastoral" w:date="2010-06-01T11:52:00Z">
        <w:r w:rsidR="00E46AE2">
          <w:rPr>
            <w:rFonts w:hint="eastAsia"/>
            <w:lang w:eastAsia="zh-CN"/>
          </w:rPr>
          <w:t>2</w:t>
        </w:r>
      </w:ins>
      <w:ins w:id="261" w:author="pastoral" w:date="2010-06-01T11:51:00Z">
        <w:r w:rsidR="00E46AE2">
          <w:rPr>
            <w:rFonts w:hint="eastAsia"/>
            <w:lang w:eastAsia="zh-CN"/>
          </w:rPr>
          <w:t>0</w:t>
        </w:r>
        <w:r w:rsidR="00E46AE2">
          <w:rPr>
            <w:rFonts w:hint="eastAsia"/>
            <w:lang w:eastAsia="zh-CN"/>
          </w:rPr>
          <w:t>区间</w:t>
        </w:r>
        <w:r w:rsidR="00E46AE2">
          <w:rPr>
            <w:lang w:eastAsia="zh-CN"/>
          </w:rPr>
          <w:br/>
        </w:r>
        <w:r w:rsidR="00E46AE2">
          <w:rPr>
            <w:rFonts w:hint="eastAsia"/>
            <w:lang w:eastAsia="zh-CN"/>
          </w:rPr>
          <w:t>幅值</w:t>
        </w:r>
        <w:r w:rsidR="00E46AE2">
          <w:rPr>
            <w:rFonts w:hint="eastAsia"/>
            <w:lang w:eastAsia="zh-CN"/>
          </w:rPr>
          <w:t>=</w:t>
        </w:r>
        <w:r w:rsidR="00E46AE2">
          <w:rPr>
            <w:rFonts w:hint="eastAsia"/>
            <w:lang w:eastAsia="zh-CN"/>
          </w:rPr>
          <w:t>》</w:t>
        </w:r>
      </w:ins>
      <w:ins w:id="262" w:author="pastoral" w:date="2010-06-01T11:52:00Z">
        <w:r w:rsidR="00E46AE2">
          <w:rPr>
            <w:rFonts w:hint="eastAsia"/>
            <w:lang w:eastAsia="zh-CN"/>
          </w:rPr>
          <w:t>20</w:t>
        </w:r>
      </w:ins>
      <w:ins w:id="263" w:author="pastoral" w:date="2010-06-01T11:51:00Z">
        <w:r w:rsidR="00E46AE2">
          <w:rPr>
            <w:rFonts w:hint="eastAsia"/>
            <w:lang w:eastAsia="zh-CN"/>
          </w:rPr>
          <w:t>区间</w:t>
        </w:r>
      </w:ins>
    </w:p>
    <w:p w:rsidR="00A65D2C" w:rsidRDefault="0058029F" w:rsidP="00E46AE2">
      <w:pPr>
        <w:pStyle w:val="a0"/>
        <w:numPr>
          <w:ilvl w:val="0"/>
          <w:numId w:val="12"/>
        </w:numPr>
        <w:ind w:firstLineChars="0"/>
        <w:rPr>
          <w:ins w:id="264" w:author="pastoral" w:date="2010-06-01T11:51:00Z"/>
          <w:lang w:eastAsia="zh-CN"/>
        </w:rPr>
      </w:pPr>
      <w:ins w:id="265" w:author="pastoral" w:date="2010-06-01T12:02:00Z">
        <w:r>
          <w:rPr>
            <w:rFonts w:hint="eastAsia"/>
            <w:lang w:eastAsia="zh-CN"/>
          </w:rPr>
          <w:t>二维</w:t>
        </w:r>
      </w:ins>
      <w:ins w:id="266" w:author="pastoral" w:date="2010-06-01T11:55:00Z">
        <w:r w:rsidR="00A65D2C">
          <w:rPr>
            <w:rFonts w:hint="eastAsia"/>
            <w:lang w:eastAsia="zh-CN"/>
          </w:rPr>
          <w:t>图：</w:t>
        </w:r>
      </w:ins>
      <w:ins w:id="267" w:author="pastoral" w:date="2010-06-01T12:03:00Z">
        <w:r>
          <w:rPr>
            <w:rFonts w:hint="eastAsia"/>
            <w:lang w:eastAsia="zh-CN"/>
          </w:rPr>
          <w:t>相位</w:t>
        </w:r>
        <w:r>
          <w:rPr>
            <w:rFonts w:hint="eastAsia"/>
            <w:lang w:eastAsia="zh-CN"/>
          </w:rPr>
          <w:t>-</w:t>
        </w:r>
        <w:r>
          <w:rPr>
            <w:rFonts w:hint="eastAsia"/>
            <w:lang w:eastAsia="zh-CN"/>
          </w:rPr>
          <w:t>幅值均值【</w:t>
        </w:r>
      </w:ins>
      <w:ins w:id="268" w:author="pastoral" w:date="2010-06-01T12:02:00Z">
        <w:r>
          <w:rPr>
            <w:rFonts w:hint="eastAsia"/>
            <w:lang w:eastAsia="zh-CN"/>
          </w:rPr>
          <w:t>φ</w:t>
        </w:r>
        <w:r>
          <w:rPr>
            <w:rFonts w:hint="eastAsia"/>
            <w:lang w:eastAsia="zh-CN"/>
          </w:rPr>
          <w:t>-q</w:t>
        </w:r>
      </w:ins>
      <w:ins w:id="269" w:author="pastoral" w:date="2010-06-01T12:03:00Z">
        <w:r>
          <w:rPr>
            <w:rFonts w:hint="eastAsia"/>
            <w:lang w:eastAsia="zh-CN"/>
          </w:rPr>
          <w:t>】</w:t>
        </w:r>
        <w:r>
          <w:rPr>
            <w:lang w:eastAsia="zh-CN"/>
          </w:rPr>
          <w:br/>
        </w:r>
      </w:ins>
      <w:ins w:id="270" w:author="pastoral" w:date="2010-06-01T12:06:00Z">
        <w:r>
          <w:rPr>
            <w:rFonts w:hint="eastAsia"/>
            <w:lang w:eastAsia="zh-CN"/>
          </w:rPr>
          <w:t>时序</w:t>
        </w:r>
      </w:ins>
      <w:ins w:id="271" w:author="pastoral" w:date="2010-06-01T12:04:00Z">
        <w:r>
          <w:rPr>
            <w:rFonts w:hint="eastAsia"/>
            <w:lang w:eastAsia="zh-CN"/>
          </w:rPr>
          <w:t>=</w:t>
        </w:r>
        <w:r>
          <w:rPr>
            <w:rFonts w:hint="eastAsia"/>
            <w:lang w:eastAsia="zh-CN"/>
          </w:rPr>
          <w:t>》</w:t>
        </w:r>
      </w:ins>
      <w:ins w:id="272" w:author="pastoral" w:date="2010-06-01T12:05:00Z">
        <w:r>
          <w:rPr>
            <w:rFonts w:hint="eastAsia"/>
            <w:lang w:eastAsia="zh-CN"/>
          </w:rPr>
          <w:t>50</w:t>
        </w:r>
      </w:ins>
      <w:ins w:id="273" w:author="pastoral" w:date="2010-06-01T12:06:00Z">
        <w:r>
          <w:rPr>
            <w:rFonts w:hint="eastAsia"/>
            <w:lang w:eastAsia="zh-CN"/>
          </w:rPr>
          <w:t>周期</w:t>
        </w:r>
        <w:r>
          <w:rPr>
            <w:rFonts w:hint="eastAsia"/>
            <w:lang w:eastAsia="zh-CN"/>
          </w:rPr>
          <w:t>=</w:t>
        </w:r>
        <w:r>
          <w:rPr>
            <w:rFonts w:hint="eastAsia"/>
            <w:lang w:eastAsia="zh-CN"/>
          </w:rPr>
          <w:t>》</w:t>
        </w:r>
        <w:r>
          <w:rPr>
            <w:rFonts w:hint="eastAsia"/>
            <w:lang w:eastAsia="zh-CN"/>
          </w:rPr>
          <w:t>360</w:t>
        </w:r>
        <w:r>
          <w:rPr>
            <w:rFonts w:hint="eastAsia"/>
            <w:lang w:eastAsia="zh-CN"/>
          </w:rPr>
          <w:t>相位</w:t>
        </w:r>
        <w:r>
          <w:rPr>
            <w:rFonts w:hint="eastAsia"/>
            <w:lang w:eastAsia="zh-CN"/>
          </w:rPr>
          <w:t>=</w:t>
        </w:r>
        <w:r>
          <w:rPr>
            <w:rFonts w:hint="eastAsia"/>
            <w:lang w:eastAsia="zh-CN"/>
          </w:rPr>
          <w:t>》</w:t>
        </w:r>
        <w:r>
          <w:rPr>
            <w:rFonts w:hint="eastAsia"/>
            <w:lang w:eastAsia="zh-CN"/>
          </w:rPr>
          <w:t>100</w:t>
        </w:r>
        <w:r>
          <w:rPr>
            <w:rFonts w:hint="eastAsia"/>
            <w:lang w:eastAsia="zh-CN"/>
          </w:rPr>
          <w:t>区间</w:t>
        </w:r>
      </w:ins>
    </w:p>
    <w:p w:rsidR="00000000" w:rsidRDefault="00AB4061">
      <w:pPr>
        <w:pStyle w:val="a0"/>
        <w:numPr>
          <w:ilvl w:val="0"/>
          <w:numId w:val="12"/>
        </w:numPr>
        <w:ind w:firstLineChars="0"/>
        <w:rPr>
          <w:ins w:id="274" w:author="pastoral" w:date="2010-06-01T11:21:00Z"/>
          <w:lang w:eastAsia="zh-CN"/>
        </w:rPr>
        <w:pPrChange w:id="275" w:author="pastoral" w:date="2010-06-01T11:44:00Z">
          <w:pPr>
            <w:ind w:firstLine="420"/>
          </w:pPr>
        </w:pPrChange>
      </w:pPr>
      <w:ins w:id="276" w:author="pastoral" w:date="2010-06-01T12:06:00Z">
        <w:r>
          <w:rPr>
            <w:rFonts w:hint="eastAsia"/>
            <w:lang w:eastAsia="zh-CN"/>
          </w:rPr>
          <w:t>二维图：相位</w:t>
        </w:r>
        <w:r>
          <w:rPr>
            <w:rFonts w:hint="eastAsia"/>
            <w:lang w:eastAsia="zh-CN"/>
          </w:rPr>
          <w:t>-</w:t>
        </w:r>
        <w:r>
          <w:rPr>
            <w:rFonts w:hint="eastAsia"/>
            <w:lang w:eastAsia="zh-CN"/>
          </w:rPr>
          <w:t>阀值</w:t>
        </w:r>
      </w:ins>
      <w:ins w:id="277" w:author="pastoral" w:date="2010-06-01T12:07:00Z">
        <w:r>
          <w:rPr>
            <w:rFonts w:hint="eastAsia"/>
            <w:lang w:eastAsia="zh-CN"/>
          </w:rPr>
          <w:t>计数【φ</w:t>
        </w:r>
        <w:r>
          <w:rPr>
            <w:rFonts w:hint="eastAsia"/>
            <w:lang w:eastAsia="zh-CN"/>
          </w:rPr>
          <w:t>-n</w:t>
        </w:r>
        <w:r>
          <w:rPr>
            <w:rFonts w:hint="eastAsia"/>
            <w:lang w:eastAsia="zh-CN"/>
          </w:rPr>
          <w:t>】</w:t>
        </w:r>
        <w:r>
          <w:rPr>
            <w:lang w:eastAsia="zh-CN"/>
          </w:rPr>
          <w:br/>
        </w:r>
        <w:r w:rsidR="006772A1">
          <w:rPr>
            <w:rFonts w:hint="eastAsia"/>
            <w:lang w:eastAsia="zh-CN"/>
          </w:rPr>
          <w:t>时序</w:t>
        </w:r>
        <w:r w:rsidR="006772A1">
          <w:rPr>
            <w:rFonts w:hint="eastAsia"/>
            <w:lang w:eastAsia="zh-CN"/>
          </w:rPr>
          <w:t>=</w:t>
        </w:r>
        <w:r w:rsidR="006772A1">
          <w:rPr>
            <w:rFonts w:hint="eastAsia"/>
            <w:lang w:eastAsia="zh-CN"/>
          </w:rPr>
          <w:t>》</w:t>
        </w:r>
        <w:r w:rsidR="006772A1">
          <w:rPr>
            <w:rFonts w:hint="eastAsia"/>
            <w:lang w:eastAsia="zh-CN"/>
          </w:rPr>
          <w:t>50</w:t>
        </w:r>
        <w:r w:rsidR="006772A1">
          <w:rPr>
            <w:rFonts w:hint="eastAsia"/>
            <w:lang w:eastAsia="zh-CN"/>
          </w:rPr>
          <w:t>周期</w:t>
        </w:r>
        <w:r w:rsidR="006772A1">
          <w:rPr>
            <w:rFonts w:hint="eastAsia"/>
            <w:lang w:eastAsia="zh-CN"/>
          </w:rPr>
          <w:t>=</w:t>
        </w:r>
        <w:r w:rsidR="006772A1">
          <w:rPr>
            <w:rFonts w:hint="eastAsia"/>
            <w:lang w:eastAsia="zh-CN"/>
          </w:rPr>
          <w:t>》</w:t>
        </w:r>
        <w:r w:rsidR="006772A1">
          <w:rPr>
            <w:rFonts w:hint="eastAsia"/>
            <w:lang w:eastAsia="zh-CN"/>
          </w:rPr>
          <w:t>360</w:t>
        </w:r>
        <w:r w:rsidR="006772A1">
          <w:rPr>
            <w:rFonts w:hint="eastAsia"/>
            <w:lang w:eastAsia="zh-CN"/>
          </w:rPr>
          <w:t>相位</w:t>
        </w:r>
        <w:r w:rsidR="006772A1">
          <w:rPr>
            <w:rFonts w:hint="eastAsia"/>
            <w:lang w:eastAsia="zh-CN"/>
          </w:rPr>
          <w:t>=</w:t>
        </w:r>
        <w:r w:rsidR="006772A1">
          <w:rPr>
            <w:rFonts w:hint="eastAsia"/>
            <w:lang w:eastAsia="zh-CN"/>
          </w:rPr>
          <w:t>》</w:t>
        </w:r>
        <w:r w:rsidR="006772A1">
          <w:rPr>
            <w:rFonts w:hint="eastAsia"/>
            <w:lang w:eastAsia="zh-CN"/>
          </w:rPr>
          <w:t>100</w:t>
        </w:r>
        <w:r w:rsidR="006772A1">
          <w:rPr>
            <w:rFonts w:hint="eastAsia"/>
            <w:lang w:eastAsia="zh-CN"/>
          </w:rPr>
          <w:t>区间</w:t>
        </w:r>
      </w:ins>
    </w:p>
    <w:p w:rsidR="00000000" w:rsidRDefault="00E46AE2">
      <w:pPr>
        <w:ind w:left="420"/>
        <w:rPr>
          <w:ins w:id="278" w:author="pastoral" w:date="2010-06-01T11:19:00Z"/>
          <w:lang w:eastAsia="zh-CN"/>
        </w:rPr>
        <w:pPrChange w:id="279" w:author="pastoral" w:date="2010-06-01T11:20:00Z">
          <w:pPr>
            <w:ind w:firstLine="420"/>
          </w:pPr>
        </w:pPrChange>
      </w:pPr>
      <w:ins w:id="280" w:author="pastoral" w:date="2010-06-01T11:46:00Z">
        <w:r>
          <w:rPr>
            <w:rFonts w:hint="eastAsia"/>
            <w:lang w:eastAsia="zh-CN"/>
          </w:rPr>
          <w:t>数据分区的计算方法可以使用取整和求余；</w:t>
        </w:r>
      </w:ins>
    </w:p>
    <w:p w:rsidR="00000000" w:rsidRDefault="00985FAB">
      <w:pPr>
        <w:pStyle w:val="3"/>
        <w:rPr>
          <w:ins w:id="281" w:author="pastoral" w:date="2010-06-01T12:26:00Z"/>
          <w:lang w:eastAsia="zh-CN"/>
        </w:rPr>
        <w:pPrChange w:id="282" w:author="pastoral" w:date="2010-06-01T12:25:00Z">
          <w:pPr/>
        </w:pPrChange>
      </w:pPr>
      <w:ins w:id="283" w:author="pastoral" w:date="2010-06-01T12:26:00Z">
        <w:r>
          <w:rPr>
            <w:rFonts w:hint="eastAsia"/>
            <w:lang w:eastAsia="zh-CN"/>
          </w:rPr>
          <w:t>实现方案</w:t>
        </w:r>
      </w:ins>
    </w:p>
    <w:p w:rsidR="00000000" w:rsidRDefault="00985FAB">
      <w:pPr>
        <w:pStyle w:val="a7"/>
        <w:numPr>
          <w:ilvl w:val="0"/>
          <w:numId w:val="13"/>
        </w:numPr>
        <w:ind w:firstLineChars="0"/>
        <w:rPr>
          <w:ins w:id="284" w:author="pastoral" w:date="2010-06-01T12:27:00Z"/>
          <w:lang w:eastAsia="zh-CN"/>
        </w:rPr>
        <w:pPrChange w:id="285" w:author="pastoral" w:date="2010-06-01T12:29:00Z">
          <w:pPr/>
        </w:pPrChange>
      </w:pPr>
      <w:ins w:id="286" w:author="pastoral" w:date="2010-06-01T12:27:00Z">
        <w:r>
          <w:rPr>
            <w:rFonts w:hint="eastAsia"/>
            <w:lang w:eastAsia="zh-CN"/>
          </w:rPr>
          <w:t>方案一、</w:t>
        </w:r>
      </w:ins>
      <w:ins w:id="287" w:author="pastoral" w:date="2010-06-01T12:26:00Z">
        <w:r>
          <w:rPr>
            <w:rFonts w:hint="eastAsia"/>
            <w:lang w:eastAsia="zh-CN"/>
          </w:rPr>
          <w:t>W</w:t>
        </w:r>
        <w:r>
          <w:rPr>
            <w:lang w:eastAsia="zh-CN"/>
          </w:rPr>
          <w:t>e</w:t>
        </w:r>
        <w:r>
          <w:rPr>
            <w:rFonts w:hint="eastAsia"/>
            <w:lang w:eastAsia="zh-CN"/>
          </w:rPr>
          <w:t>b</w:t>
        </w:r>
        <w:r>
          <w:rPr>
            <w:rFonts w:hint="eastAsia"/>
            <w:lang w:eastAsia="zh-CN"/>
          </w:rPr>
          <w:t>服务器上</w:t>
        </w:r>
        <w:r>
          <w:rPr>
            <w:rFonts w:hint="eastAsia"/>
            <w:lang w:eastAsia="zh-CN"/>
          </w:rPr>
          <w:t>C#</w:t>
        </w:r>
        <w:r>
          <w:rPr>
            <w:rFonts w:hint="eastAsia"/>
            <w:lang w:eastAsia="zh-CN"/>
          </w:rPr>
          <w:t>实现</w:t>
        </w:r>
      </w:ins>
      <w:ins w:id="288" w:author="pastoral" w:date="2010-06-01T12:29:00Z">
        <w:r w:rsidR="009027DB">
          <w:rPr>
            <w:rFonts w:hint="eastAsia"/>
            <w:lang w:eastAsia="zh-CN"/>
          </w:rPr>
          <w:t>计算</w:t>
        </w:r>
      </w:ins>
    </w:p>
    <w:p w:rsidR="00000000" w:rsidRDefault="00985FAB">
      <w:pPr>
        <w:ind w:leftChars="500" w:left="1100" w:firstLine="420"/>
        <w:rPr>
          <w:ins w:id="289" w:author="pastoral" w:date="2010-06-01T12:29:00Z"/>
          <w:lang w:eastAsia="zh-CN"/>
        </w:rPr>
        <w:pPrChange w:id="290" w:author="pastoral" w:date="2010-06-01T12:29:00Z">
          <w:pPr/>
        </w:pPrChange>
      </w:pPr>
      <w:ins w:id="291" w:author="pastoral" w:date="2010-06-01T12:27:00Z">
        <w:r>
          <w:rPr>
            <w:rFonts w:hint="eastAsia"/>
            <w:lang w:eastAsia="zh-CN"/>
          </w:rPr>
          <w:t>下载</w:t>
        </w:r>
        <w:r>
          <w:rPr>
            <w:rFonts w:hint="eastAsia"/>
            <w:lang w:eastAsia="zh-CN"/>
          </w:rPr>
          <w:t>blob</w:t>
        </w:r>
        <w:r>
          <w:rPr>
            <w:rFonts w:hint="eastAsia"/>
            <w:lang w:eastAsia="zh-CN"/>
          </w:rPr>
          <w:t>二进制数据文件</w:t>
        </w:r>
      </w:ins>
      <w:ins w:id="292" w:author="pastoral" w:date="2010-06-01T12:28:00Z">
        <w:r>
          <w:rPr>
            <w:rFonts w:hint="eastAsia"/>
            <w:lang w:eastAsia="zh-CN"/>
          </w:rPr>
          <w:t>，完成解析，</w:t>
        </w:r>
        <w:r w:rsidR="009027DB">
          <w:rPr>
            <w:rFonts w:hint="eastAsia"/>
            <w:lang w:eastAsia="zh-CN"/>
          </w:rPr>
          <w:t>根据浏览器端传来的分区参数完成统计</w:t>
        </w:r>
      </w:ins>
      <w:ins w:id="293" w:author="pastoral" w:date="2010-06-01T12:26:00Z">
        <w:r>
          <w:rPr>
            <w:rFonts w:hint="eastAsia"/>
            <w:lang w:eastAsia="zh-CN"/>
          </w:rPr>
          <w:t>，输出</w:t>
        </w:r>
        <w:r>
          <w:rPr>
            <w:rFonts w:hint="eastAsia"/>
            <w:lang w:eastAsia="zh-CN"/>
          </w:rPr>
          <w:t>XML</w:t>
        </w:r>
        <w:r>
          <w:rPr>
            <w:rFonts w:hint="eastAsia"/>
            <w:lang w:eastAsia="zh-CN"/>
          </w:rPr>
          <w:t>供</w:t>
        </w:r>
        <w:r>
          <w:rPr>
            <w:rFonts w:hint="eastAsia"/>
            <w:lang w:eastAsia="zh-CN"/>
          </w:rPr>
          <w:t>Flash</w:t>
        </w:r>
        <w:r>
          <w:rPr>
            <w:rFonts w:hint="eastAsia"/>
            <w:lang w:eastAsia="zh-CN"/>
          </w:rPr>
          <w:t>使用，渲染展示图形化数据。</w:t>
        </w:r>
      </w:ins>
    </w:p>
    <w:p w:rsidR="00000000" w:rsidRDefault="009027DB">
      <w:pPr>
        <w:ind w:leftChars="500" w:left="1100" w:firstLine="420"/>
        <w:rPr>
          <w:ins w:id="294" w:author="pastoral" w:date="2010-06-01T12:29:00Z"/>
          <w:lang w:eastAsia="zh-CN"/>
        </w:rPr>
        <w:pPrChange w:id="295" w:author="pastoral" w:date="2010-06-01T12:29:00Z">
          <w:pPr/>
        </w:pPrChange>
      </w:pPr>
      <w:ins w:id="296" w:author="pastoral" w:date="2010-06-01T12:30:00Z">
        <w:r>
          <w:rPr>
            <w:rFonts w:hint="eastAsia"/>
            <w:lang w:eastAsia="zh-CN"/>
          </w:rPr>
          <w:t>问题：每次都需要下载数百</w:t>
        </w:r>
      </w:ins>
      <w:ins w:id="297" w:author="pastoral" w:date="2010-06-01T12:31:00Z">
        <w:r>
          <w:rPr>
            <w:rFonts w:hint="eastAsia"/>
            <w:lang w:eastAsia="zh-CN"/>
          </w:rPr>
          <w:t>k</w:t>
        </w:r>
        <w:r>
          <w:rPr>
            <w:rFonts w:hint="eastAsia"/>
            <w:lang w:eastAsia="zh-CN"/>
          </w:rPr>
          <w:t>数据，况且计算结果是固定的，可以考虑计算结果缓存供重复使用</w:t>
        </w:r>
      </w:ins>
      <w:ins w:id="298" w:author="pastoral" w:date="2010-06-01T12:34:00Z">
        <w:r>
          <w:rPr>
            <w:rFonts w:hint="eastAsia"/>
            <w:lang w:eastAsia="zh-CN"/>
          </w:rPr>
          <w:t>，缓存可以放在本地文件系统，也可以放在数据库的</w:t>
        </w:r>
        <w:r>
          <w:rPr>
            <w:rFonts w:hint="eastAsia"/>
            <w:lang w:eastAsia="zh-CN"/>
          </w:rPr>
          <w:t>blob</w:t>
        </w:r>
        <w:r>
          <w:rPr>
            <w:rFonts w:hint="eastAsia"/>
            <w:lang w:eastAsia="zh-CN"/>
          </w:rPr>
          <w:t>字段中</w:t>
        </w:r>
      </w:ins>
      <w:ins w:id="299" w:author="pastoral" w:date="2010-06-01T12:31:00Z">
        <w:r>
          <w:rPr>
            <w:rFonts w:hint="eastAsia"/>
            <w:lang w:eastAsia="zh-CN"/>
          </w:rPr>
          <w:t>。</w:t>
        </w:r>
      </w:ins>
    </w:p>
    <w:p w:rsidR="00000000" w:rsidRDefault="009027DB">
      <w:pPr>
        <w:pStyle w:val="a7"/>
        <w:numPr>
          <w:ilvl w:val="0"/>
          <w:numId w:val="13"/>
        </w:numPr>
        <w:ind w:firstLineChars="0"/>
        <w:rPr>
          <w:ins w:id="300" w:author="pastoral" w:date="2010-06-01T12:35:00Z"/>
          <w:lang w:eastAsia="zh-CN"/>
        </w:rPr>
        <w:pPrChange w:id="301" w:author="pastoral" w:date="2010-06-01T12:29:00Z">
          <w:pPr/>
        </w:pPrChange>
      </w:pPr>
      <w:ins w:id="302" w:author="pastoral" w:date="2010-06-01T12:29:00Z">
        <w:r>
          <w:rPr>
            <w:rFonts w:hint="eastAsia"/>
            <w:lang w:eastAsia="zh-CN"/>
          </w:rPr>
          <w:t>方案二、数据库计算</w:t>
        </w:r>
      </w:ins>
      <w:ins w:id="303" w:author="pastoral" w:date="2010-06-01T12:31:00Z">
        <w:r>
          <w:rPr>
            <w:lang w:eastAsia="zh-CN"/>
          </w:rPr>
          <w:br/>
        </w:r>
        <w:r>
          <w:rPr>
            <w:rFonts w:hint="eastAsia"/>
            <w:lang w:eastAsia="zh-CN"/>
          </w:rPr>
          <w:t>算法实现</w:t>
        </w:r>
      </w:ins>
      <w:ins w:id="304" w:author="pastoral" w:date="2010-06-01T12:32:00Z">
        <w:r>
          <w:rPr>
            <w:rFonts w:hint="eastAsia"/>
            <w:lang w:eastAsia="zh-CN"/>
          </w:rPr>
          <w:t>更容易，需要用到临时表，也可预建数个分区指标字段。</w:t>
        </w:r>
      </w:ins>
    </w:p>
    <w:p w:rsidR="00000000" w:rsidRDefault="00C579CA">
      <w:pPr>
        <w:pStyle w:val="a7"/>
        <w:ind w:left="840" w:firstLineChars="0" w:firstLine="0"/>
        <w:rPr>
          <w:ins w:id="305" w:author="pastoral" w:date="2010-06-01T12:26:00Z"/>
          <w:lang w:eastAsia="zh-CN"/>
        </w:rPr>
        <w:pPrChange w:id="306" w:author="pastoral" w:date="2010-06-01T12:35:00Z">
          <w:pPr/>
        </w:pPrChange>
      </w:pPr>
    </w:p>
    <w:p w:rsidR="00000000" w:rsidRDefault="00985FAB">
      <w:pPr>
        <w:pStyle w:val="3"/>
        <w:rPr>
          <w:ins w:id="307" w:author="pastoral" w:date="2010-06-01T12:25:00Z"/>
          <w:lang w:eastAsia="zh-CN"/>
        </w:rPr>
        <w:pPrChange w:id="308" w:author="pastoral" w:date="2010-06-01T12:26:00Z">
          <w:pPr/>
        </w:pPrChange>
      </w:pPr>
      <w:ins w:id="309" w:author="pastoral" w:date="2010-06-01T12:26:00Z">
        <w:r>
          <w:rPr>
            <w:rFonts w:hint="eastAsia"/>
            <w:lang w:eastAsia="zh-CN"/>
          </w:rPr>
          <w:t>性能调优</w:t>
        </w:r>
      </w:ins>
    </w:p>
    <w:p w:rsidR="00000000" w:rsidRDefault="009027DB">
      <w:pPr>
        <w:ind w:left="420"/>
        <w:rPr>
          <w:lang w:eastAsia="zh-CN"/>
        </w:rPr>
        <w:pPrChange w:id="310" w:author="pastoral" w:date="2010-06-01T12:25:00Z">
          <w:pPr/>
        </w:pPrChange>
      </w:pPr>
      <w:ins w:id="311" w:author="pastoral" w:date="2010-06-01T12:35:00Z">
        <w:r>
          <w:rPr>
            <w:rFonts w:hint="eastAsia"/>
            <w:lang w:eastAsia="zh-CN"/>
          </w:rPr>
          <w:t>数据应是零散分布，很多记录的结果是零，可以不传送</w:t>
        </w:r>
      </w:ins>
      <w:ins w:id="312" w:author="pastoral" w:date="2010-06-01T12:36:00Z">
        <w:r>
          <w:rPr>
            <w:rFonts w:hint="eastAsia"/>
            <w:lang w:eastAsia="zh-CN"/>
          </w:rPr>
          <w:t>。</w:t>
        </w:r>
      </w:ins>
    </w:p>
    <w:sectPr w:rsidR="00000000" w:rsidSect="002542D1">
      <w:pgSz w:w="11906" w:h="16838"/>
      <w:pgMar w:top="1440" w:right="1133" w:bottom="1440" w:left="1134" w:header="851" w:footer="992" w:gutter="0"/>
      <w:cols w:space="425"/>
      <w:docGrid w:type="lines" w:linePitch="312"/>
      <w:sectPrChange w:id="313" w:author="pastoral" w:date="2010-06-01T11:16:00Z">
        <w:sectPr w:rsidR="00000000" w:rsidSect="002542D1">
          <w:pgMar w:right="1800" w:left="1800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BB8" w:rsidRDefault="00546BB8" w:rsidP="00D51A5A">
      <w:r>
        <w:separator/>
      </w:r>
    </w:p>
  </w:endnote>
  <w:endnote w:type="continuationSeparator" w:id="0">
    <w:p w:rsidR="00546BB8" w:rsidRDefault="00546BB8" w:rsidP="00D51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BB8" w:rsidRDefault="00546BB8" w:rsidP="00D51A5A">
      <w:r>
        <w:separator/>
      </w:r>
    </w:p>
  </w:footnote>
  <w:footnote w:type="continuationSeparator" w:id="0">
    <w:p w:rsidR="00546BB8" w:rsidRDefault="00546BB8" w:rsidP="00D51A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443E4"/>
    <w:multiLevelType w:val="multilevel"/>
    <w:tmpl w:val="CF86E3B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A816A05"/>
    <w:multiLevelType w:val="hybridMultilevel"/>
    <w:tmpl w:val="1FDCBD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D974514"/>
    <w:multiLevelType w:val="hybridMultilevel"/>
    <w:tmpl w:val="8304AA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0572A68"/>
    <w:multiLevelType w:val="hybridMultilevel"/>
    <w:tmpl w:val="276A59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F1657B2"/>
    <w:multiLevelType w:val="hybridMultilevel"/>
    <w:tmpl w:val="C61A5030"/>
    <w:lvl w:ilvl="0" w:tplc="9DFA0A8A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7DED49F7"/>
    <w:multiLevelType w:val="hybridMultilevel"/>
    <w:tmpl w:val="A46C57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attachedTemplate r:id="rId1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A5A"/>
    <w:rsid w:val="000E0247"/>
    <w:rsid w:val="001352BC"/>
    <w:rsid w:val="00196E7B"/>
    <w:rsid w:val="001D0C8E"/>
    <w:rsid w:val="001F5297"/>
    <w:rsid w:val="002542D1"/>
    <w:rsid w:val="00290346"/>
    <w:rsid w:val="003C465E"/>
    <w:rsid w:val="00546BB8"/>
    <w:rsid w:val="0058029F"/>
    <w:rsid w:val="005B399E"/>
    <w:rsid w:val="00617ACB"/>
    <w:rsid w:val="006772A1"/>
    <w:rsid w:val="00731475"/>
    <w:rsid w:val="0074035E"/>
    <w:rsid w:val="00790CAE"/>
    <w:rsid w:val="007B3A5E"/>
    <w:rsid w:val="00854413"/>
    <w:rsid w:val="009027DB"/>
    <w:rsid w:val="009815F3"/>
    <w:rsid w:val="00985FAB"/>
    <w:rsid w:val="00A4791E"/>
    <w:rsid w:val="00A65D2C"/>
    <w:rsid w:val="00AB4061"/>
    <w:rsid w:val="00AE7F64"/>
    <w:rsid w:val="00B24D16"/>
    <w:rsid w:val="00B77259"/>
    <w:rsid w:val="00BA1CD3"/>
    <w:rsid w:val="00BB755D"/>
    <w:rsid w:val="00C579CA"/>
    <w:rsid w:val="00CF2AF2"/>
    <w:rsid w:val="00D51A5A"/>
    <w:rsid w:val="00D54BC2"/>
    <w:rsid w:val="00DC0DD2"/>
    <w:rsid w:val="00DD36F1"/>
    <w:rsid w:val="00E24231"/>
    <w:rsid w:val="00E46AE2"/>
    <w:rsid w:val="00EB63D3"/>
    <w:rsid w:val="00ED184E"/>
    <w:rsid w:val="00F6242C"/>
    <w:rsid w:val="00FC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2D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qFormat/>
    <w:rsid w:val="002542D1"/>
    <w:pPr>
      <w:keepNext/>
      <w:keepLines/>
      <w:numPr>
        <w:numId w:val="9"/>
      </w:numPr>
      <w:adjustRightInd w:val="0"/>
      <w:spacing w:before="360"/>
      <w:textAlignment w:val="baseline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2542D1"/>
    <w:pPr>
      <w:keepNext/>
      <w:keepLines/>
      <w:numPr>
        <w:ilvl w:val="1"/>
        <w:numId w:val="9"/>
      </w:numPr>
      <w:spacing w:before="120" w:after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2542D1"/>
    <w:pPr>
      <w:keepNext/>
      <w:keepLines/>
      <w:numPr>
        <w:ilvl w:val="2"/>
        <w:numId w:val="9"/>
      </w:numPr>
      <w:adjustRightInd w:val="0"/>
      <w:spacing w:after="0"/>
      <w:textAlignment w:val="baseline"/>
      <w:outlineLvl w:val="2"/>
    </w:pPr>
  </w:style>
  <w:style w:type="paragraph" w:styleId="4">
    <w:name w:val="heading 4"/>
    <w:basedOn w:val="a"/>
    <w:next w:val="a"/>
    <w:link w:val="4Char"/>
    <w:qFormat/>
    <w:rsid w:val="002542D1"/>
    <w:pPr>
      <w:keepNext/>
      <w:keepLines/>
      <w:numPr>
        <w:ilvl w:val="3"/>
        <w:numId w:val="9"/>
      </w:numPr>
      <w:adjustRightInd w:val="0"/>
      <w:spacing w:after="0"/>
      <w:textAlignment w:val="baseline"/>
      <w:outlineLvl w:val="3"/>
    </w:pPr>
  </w:style>
  <w:style w:type="paragraph" w:styleId="5">
    <w:name w:val="heading 5"/>
    <w:basedOn w:val="a"/>
    <w:next w:val="a"/>
    <w:link w:val="5Char"/>
    <w:qFormat/>
    <w:rsid w:val="002542D1"/>
    <w:pPr>
      <w:keepNext/>
      <w:keepLines/>
      <w:numPr>
        <w:ilvl w:val="4"/>
        <w:numId w:val="9"/>
      </w:numPr>
      <w:adjustRightInd w:val="0"/>
      <w:spacing w:after="0"/>
      <w:textAlignment w:val="baseline"/>
      <w:outlineLvl w:val="4"/>
    </w:pPr>
  </w:style>
  <w:style w:type="paragraph" w:styleId="6">
    <w:name w:val="heading 6"/>
    <w:basedOn w:val="a"/>
    <w:next w:val="a"/>
    <w:link w:val="6Char"/>
    <w:qFormat/>
    <w:rsid w:val="002542D1"/>
    <w:pPr>
      <w:keepNext/>
      <w:keepLines/>
      <w:numPr>
        <w:ilvl w:val="5"/>
        <w:numId w:val="9"/>
      </w:numPr>
      <w:adjustRightInd w:val="0"/>
      <w:spacing w:before="120" w:after="0"/>
      <w:outlineLvl w:val="5"/>
    </w:pPr>
  </w:style>
  <w:style w:type="paragraph" w:styleId="7">
    <w:name w:val="heading 7"/>
    <w:basedOn w:val="a"/>
    <w:next w:val="a"/>
    <w:link w:val="7Char"/>
    <w:qFormat/>
    <w:rsid w:val="002542D1"/>
    <w:pPr>
      <w:keepNext/>
      <w:keepLines/>
      <w:numPr>
        <w:ilvl w:val="6"/>
        <w:numId w:val="9"/>
      </w:numPr>
      <w:adjustRightInd w:val="0"/>
      <w:spacing w:after="0"/>
      <w:outlineLvl w:val="6"/>
    </w:pPr>
  </w:style>
  <w:style w:type="paragraph" w:styleId="8">
    <w:name w:val="heading 8"/>
    <w:basedOn w:val="a"/>
    <w:next w:val="a"/>
    <w:link w:val="8Char"/>
    <w:qFormat/>
    <w:rsid w:val="002542D1"/>
    <w:pPr>
      <w:keepNext/>
      <w:keepLines/>
      <w:numPr>
        <w:ilvl w:val="7"/>
        <w:numId w:val="9"/>
      </w:numPr>
      <w:adjustRightInd w:val="0"/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"/>
    <w:link w:val="9Char"/>
    <w:qFormat/>
    <w:rsid w:val="002542D1"/>
    <w:pPr>
      <w:keepNext/>
      <w:keepLines/>
      <w:numPr>
        <w:ilvl w:val="8"/>
        <w:numId w:val="9"/>
      </w:numPr>
      <w:adjustRightInd w:val="0"/>
      <w:spacing w:before="240" w:after="64" w:line="320" w:lineRule="auto"/>
      <w:outlineLvl w:val="8"/>
    </w:pPr>
    <w:rPr>
      <w:rFonts w:eastAsia="黑体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D51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D51A5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51A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D51A5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77259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B77259"/>
    <w:rPr>
      <w:sz w:val="18"/>
      <w:szCs w:val="18"/>
    </w:rPr>
  </w:style>
  <w:style w:type="character" w:customStyle="1" w:styleId="1Char">
    <w:name w:val="标题 1 Char"/>
    <w:basedOn w:val="a1"/>
    <w:link w:val="1"/>
    <w:rsid w:val="002542D1"/>
    <w:rPr>
      <w:rFonts w:asciiTheme="minorHAnsi" w:eastAsia="黑体" w:hAnsiTheme="minorHAnsi" w:cstheme="minorBidi"/>
      <w:kern w:val="44"/>
      <w:sz w:val="32"/>
      <w:szCs w:val="22"/>
      <w:lang w:eastAsia="en-US"/>
    </w:rPr>
  </w:style>
  <w:style w:type="character" w:customStyle="1" w:styleId="2Char">
    <w:name w:val="标题 2 Char"/>
    <w:basedOn w:val="a1"/>
    <w:link w:val="2"/>
    <w:rsid w:val="002542D1"/>
    <w:rPr>
      <w:rFonts w:asciiTheme="minorHAnsi" w:eastAsia="黑体" w:hAnsiTheme="minorHAnsi" w:cstheme="minorBidi"/>
      <w:sz w:val="28"/>
      <w:szCs w:val="22"/>
      <w:lang w:eastAsia="en-US"/>
    </w:rPr>
  </w:style>
  <w:style w:type="paragraph" w:styleId="a0">
    <w:name w:val="Normal Indent"/>
    <w:basedOn w:val="a"/>
    <w:uiPriority w:val="99"/>
    <w:semiHidden/>
    <w:unhideWhenUsed/>
    <w:rsid w:val="002542D1"/>
    <w:pPr>
      <w:ind w:firstLineChars="200" w:firstLine="420"/>
    </w:pPr>
  </w:style>
  <w:style w:type="character" w:customStyle="1" w:styleId="3Char">
    <w:name w:val="标题 3 Char"/>
    <w:basedOn w:val="a1"/>
    <w:link w:val="3"/>
    <w:rsid w:val="002542D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4Char">
    <w:name w:val="标题 4 Char"/>
    <w:basedOn w:val="a1"/>
    <w:link w:val="4"/>
    <w:rsid w:val="002542D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5Char">
    <w:name w:val="标题 5 Char"/>
    <w:basedOn w:val="a1"/>
    <w:link w:val="5"/>
    <w:rsid w:val="002542D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6Char">
    <w:name w:val="标题 6 Char"/>
    <w:basedOn w:val="a1"/>
    <w:link w:val="6"/>
    <w:rsid w:val="002542D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7Char">
    <w:name w:val="标题 7 Char"/>
    <w:basedOn w:val="a1"/>
    <w:link w:val="7"/>
    <w:rsid w:val="002542D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8Char">
    <w:name w:val="标题 8 Char"/>
    <w:basedOn w:val="a1"/>
    <w:link w:val="8"/>
    <w:rsid w:val="002542D1"/>
    <w:rPr>
      <w:rFonts w:asciiTheme="minorHAnsi" w:eastAsia="黑体" w:hAnsiTheme="minorHAnsi" w:cstheme="minorBidi"/>
      <w:sz w:val="22"/>
      <w:szCs w:val="22"/>
      <w:lang w:eastAsia="en-US"/>
    </w:rPr>
  </w:style>
  <w:style w:type="character" w:customStyle="1" w:styleId="9Char">
    <w:name w:val="标题 9 Char"/>
    <w:basedOn w:val="a1"/>
    <w:link w:val="9"/>
    <w:rsid w:val="002542D1"/>
    <w:rPr>
      <w:rFonts w:asciiTheme="minorHAnsi" w:eastAsia="黑体" w:hAnsiTheme="minorHAnsi" w:cstheme="minorBidi"/>
      <w:sz w:val="21"/>
      <w:szCs w:val="22"/>
      <w:lang w:eastAsia="en-US"/>
    </w:rPr>
  </w:style>
  <w:style w:type="paragraph" w:styleId="a7">
    <w:name w:val="List Paragraph"/>
    <w:basedOn w:val="a"/>
    <w:uiPriority w:val="34"/>
    <w:qFormat/>
    <w:rsid w:val="009027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raq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1C0CB3D-7AB5-4D7F-B242-6FFBE83B4EF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125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pastoral</dc:creator>
  <cp:keywords/>
  <dc:description/>
  <cp:lastModifiedBy>pastoral</cp:lastModifiedBy>
  <cp:revision>25</cp:revision>
  <dcterms:created xsi:type="dcterms:W3CDTF">2010-05-29T11:24:00Z</dcterms:created>
  <dcterms:modified xsi:type="dcterms:W3CDTF">2010-06-02T08:41:00Z</dcterms:modified>
</cp:coreProperties>
</file>